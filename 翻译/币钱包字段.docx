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 w:rsidRPr="00A72E4D">
        <w:rPr>
          <w:rFonts w:ascii="Menlo" w:hAnsi="Menlo" w:cs="Menlo"/>
          <w:color w:val="1F9508"/>
          <w:kern w:val="0"/>
          <w:sz w:val="18"/>
          <w:szCs w:val="18"/>
        </w:rPr>
        <w:t>/*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 w:rsidRPr="00A72E4D">
        <w:rPr>
          <w:rFonts w:ascii="Menlo" w:hAnsi="Menlo" w:cs="Menlo"/>
          <w:color w:val="1F9508"/>
          <w:kern w:val="0"/>
          <w:sz w:val="18"/>
          <w:szCs w:val="18"/>
        </w:rPr>
        <w:t xml:space="preserve"> Localizable.strings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 w:rsidRPr="00A72E4D">
        <w:rPr>
          <w:rFonts w:ascii="Menlo" w:hAnsi="Menlo" w:cs="Menlo"/>
          <w:color w:val="1F9508"/>
          <w:kern w:val="0"/>
          <w:sz w:val="18"/>
          <w:szCs w:val="18"/>
        </w:rPr>
        <w:t xml:space="preserve"> PWallet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 w:rsidRPr="00A72E4D">
        <w:rPr>
          <w:rFonts w:ascii="Menlo" w:hAnsi="Menlo" w:cs="Menlo"/>
          <w:color w:val="1F9508"/>
          <w:kern w:val="0"/>
          <w:sz w:val="18"/>
          <w:szCs w:val="18"/>
        </w:rPr>
        <w:t xml:space="preserve"> 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hAnsi="Menlo" w:cs="Menlo"/>
          <w:color w:val="1F9508"/>
          <w:kern w:val="0"/>
          <w:sz w:val="18"/>
          <w:szCs w:val="18"/>
        </w:rPr>
        <w:t xml:space="preserve"> Created by </w:t>
      </w:r>
      <w:r w:rsidRPr="00A72E4D">
        <w:rPr>
          <w:rFonts w:ascii="PingFang SC" w:eastAsia="PingFang SC" w:hAnsi="Menlo" w:cs="PingFang SC" w:hint="eastAsia"/>
          <w:color w:val="1F9508"/>
          <w:kern w:val="0"/>
          <w:sz w:val="18"/>
          <w:szCs w:val="18"/>
        </w:rPr>
        <w:t>陈健</w:t>
      </w:r>
      <w:r w:rsidRPr="00A72E4D">
        <w:rPr>
          <w:rFonts w:ascii="Menlo" w:eastAsia="PingFang SC" w:hAnsi="Menlo" w:cs="Menlo"/>
          <w:color w:val="1F9508"/>
          <w:kern w:val="0"/>
          <w:sz w:val="18"/>
          <w:szCs w:val="18"/>
        </w:rPr>
        <w:t xml:space="preserve"> on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8"/>
          <w:attr w:name="Month" w:val="9"/>
          <w:attr w:name="Year" w:val="2018"/>
        </w:smartTagPr>
        <w:r w:rsidRPr="00A72E4D">
          <w:rPr>
            <w:rFonts w:ascii="Menlo" w:eastAsia="PingFang SC" w:hAnsi="Menlo" w:cs="Menlo"/>
            <w:color w:val="1F9508"/>
            <w:kern w:val="0"/>
            <w:sz w:val="18"/>
            <w:szCs w:val="18"/>
          </w:rPr>
          <w:t>2018/9/18</w:t>
        </w:r>
      </w:smartTag>
      <w:r w:rsidRPr="00A72E4D">
        <w:rPr>
          <w:rFonts w:ascii="Menlo" w:eastAsia="PingFang SC" w:hAnsi="Menlo" w:cs="Menlo"/>
          <w:color w:val="1F9508"/>
          <w:kern w:val="0"/>
          <w:sz w:val="18"/>
          <w:szCs w:val="18"/>
        </w:rPr>
        <w:t>.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1F9508"/>
          <w:kern w:val="0"/>
          <w:sz w:val="18"/>
          <w:szCs w:val="18"/>
        </w:rPr>
        <w:t xml:space="preserve"> Copyright © 2018</w:t>
      </w:r>
      <w:r w:rsidRPr="00A72E4D">
        <w:rPr>
          <w:rFonts w:ascii="PingFang SC" w:eastAsia="PingFang SC" w:hAnsi="Menlo" w:cs="PingFang SC" w:hint="eastAsia"/>
          <w:color w:val="1F9508"/>
          <w:kern w:val="0"/>
          <w:sz w:val="18"/>
          <w:szCs w:val="18"/>
        </w:rPr>
        <w:t>年</w:t>
      </w:r>
      <w:r w:rsidRPr="00A72E4D">
        <w:rPr>
          <w:rFonts w:ascii="Menlo" w:eastAsia="PingFang SC" w:hAnsi="Menlo" w:cs="Menlo"/>
          <w:color w:val="1F9508"/>
          <w:kern w:val="0"/>
          <w:sz w:val="18"/>
          <w:szCs w:val="18"/>
        </w:rPr>
        <w:t xml:space="preserve"> </w:t>
      </w:r>
      <w:r w:rsidRPr="00A72E4D">
        <w:rPr>
          <w:rFonts w:ascii="PingFang SC" w:eastAsia="PingFang SC" w:hAnsi="Menlo" w:cs="PingFang SC" w:hint="eastAsia"/>
          <w:color w:val="1F9508"/>
          <w:kern w:val="0"/>
          <w:sz w:val="18"/>
          <w:szCs w:val="18"/>
        </w:rPr>
        <w:t>陈健</w:t>
      </w:r>
      <w:r w:rsidRPr="00A72E4D">
        <w:rPr>
          <w:rFonts w:ascii="Menlo" w:eastAsia="PingFang SC" w:hAnsi="Menlo" w:cs="Menlo"/>
          <w:color w:val="1F9508"/>
          <w:kern w:val="0"/>
          <w:sz w:val="18"/>
          <w:szCs w:val="18"/>
        </w:rPr>
        <w:t>. All rights reserved.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1F9508"/>
          <w:kern w:val="0"/>
          <w:sz w:val="18"/>
          <w:szCs w:val="18"/>
        </w:rPr>
        <w:t xml:space="preserve"> */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1F9508"/>
          <w:kern w:val="0"/>
          <w:sz w:val="18"/>
          <w:szCs w:val="18"/>
        </w:rPr>
        <w:t>//</w:t>
      </w:r>
      <w:r w:rsidRPr="00A72E4D">
        <w:rPr>
          <w:rFonts w:ascii="PingFang SC" w:eastAsia="PingFang SC" w:hAnsi="Menlo" w:cs="PingFang SC" w:hint="eastAsia"/>
          <w:color w:val="1F9508"/>
          <w:kern w:val="0"/>
          <w:sz w:val="18"/>
          <w:szCs w:val="18"/>
        </w:rPr>
        <w:t>通用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完成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"Done"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确定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"Confirm"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取消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"Cancel"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余额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"Balance"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返回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"Return"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退出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>
        <w:rPr>
          <w:rFonts w:ascii="Menlo" w:eastAsia="PingFang SC" w:hAnsi="Menlo" w:cs="Menlo"/>
          <w:color w:val="C41A16"/>
          <w:kern w:val="0"/>
          <w:sz w:val="18"/>
          <w:szCs w:val="18"/>
        </w:rPr>
        <w:t>Log Out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确认退出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 xml:space="preserve">"Confirm </w:t>
      </w:r>
      <w:r>
        <w:rPr>
          <w:rFonts w:ascii="Menlo" w:eastAsia="PingFang SC" w:hAnsi="Menlo" w:cs="Menlo"/>
          <w:color w:val="C41A16"/>
          <w:kern w:val="0"/>
          <w:sz w:val="18"/>
          <w:szCs w:val="18"/>
        </w:rPr>
        <w:t>Log Out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游戏币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"Game Currency"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币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"Coin"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个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; </w:t>
      </w:r>
      <w:r w:rsidRPr="00A72E4D">
        <w:rPr>
          <w:rFonts w:ascii="Menlo" w:eastAsia="PingFang SC" w:hAnsi="Menlo" w:cs="Menlo"/>
          <w:color w:val="1F9508"/>
          <w:kern w:val="0"/>
          <w:sz w:val="18"/>
          <w:szCs w:val="18"/>
        </w:rPr>
        <w:t>//(</w:t>
      </w:r>
      <w:r w:rsidRPr="00A72E4D">
        <w:rPr>
          <w:rFonts w:ascii="PingFang SC" w:eastAsia="PingFang SC" w:hAnsi="Menlo" w:cs="PingFang SC" w:hint="eastAsia"/>
          <w:color w:val="1F9508"/>
          <w:kern w:val="0"/>
          <w:sz w:val="18"/>
          <w:szCs w:val="18"/>
        </w:rPr>
        <w:t>对可数名词，无需</w:t>
      </w:r>
      <w:r w:rsidRPr="00A72E4D">
        <w:rPr>
          <w:rFonts w:ascii="Menlo" w:eastAsia="PingFang SC" w:hAnsi="Menlo" w:cs="Menlo"/>
          <w:color w:val="1F9508"/>
          <w:kern w:val="0"/>
          <w:sz w:val="18"/>
          <w:szCs w:val="18"/>
        </w:rPr>
        <w:t>“</w:t>
      </w:r>
      <w:r w:rsidRPr="00A72E4D">
        <w:rPr>
          <w:rFonts w:ascii="PingFang SC" w:eastAsia="PingFang SC" w:hAnsi="Menlo" w:cs="PingFang SC" w:hint="eastAsia"/>
          <w:color w:val="1F9508"/>
          <w:kern w:val="0"/>
          <w:sz w:val="18"/>
          <w:szCs w:val="18"/>
        </w:rPr>
        <w:t>个</w:t>
      </w:r>
      <w:r w:rsidRPr="00A72E4D">
        <w:rPr>
          <w:rFonts w:ascii="Menlo" w:eastAsia="PingFang SC" w:hAnsi="Menlo" w:cs="Menlo"/>
          <w:color w:val="1F9508"/>
          <w:kern w:val="0"/>
          <w:sz w:val="18"/>
          <w:szCs w:val="18"/>
        </w:rPr>
        <w:t>”</w:t>
      </w:r>
      <w:r w:rsidRPr="00A72E4D">
        <w:rPr>
          <w:rFonts w:ascii="PingFang SC" w:eastAsia="PingFang SC" w:hAnsi="Menlo" w:cs="PingFang SC" w:hint="eastAsia"/>
          <w:color w:val="1F9508"/>
          <w:kern w:val="0"/>
          <w:sz w:val="18"/>
          <w:szCs w:val="18"/>
        </w:rPr>
        <w:t>，不可数名词，</w:t>
      </w:r>
      <w:r w:rsidRPr="00A72E4D">
        <w:rPr>
          <w:rFonts w:ascii="Menlo" w:eastAsia="PingFang SC" w:hAnsi="Menlo" w:cs="Menlo"/>
          <w:color w:val="1F9508"/>
          <w:kern w:val="0"/>
          <w:sz w:val="18"/>
          <w:szCs w:val="18"/>
        </w:rPr>
        <w:t>“</w:t>
      </w:r>
      <w:r w:rsidRPr="00A72E4D">
        <w:rPr>
          <w:rFonts w:ascii="PingFang SC" w:eastAsia="PingFang SC" w:hAnsi="Menlo" w:cs="PingFang SC" w:hint="eastAsia"/>
          <w:color w:val="1F9508"/>
          <w:kern w:val="0"/>
          <w:sz w:val="18"/>
          <w:szCs w:val="18"/>
        </w:rPr>
        <w:t>个</w:t>
      </w:r>
      <w:r w:rsidRPr="00A72E4D">
        <w:rPr>
          <w:rFonts w:ascii="Menlo" w:eastAsia="PingFang SC" w:hAnsi="Menlo" w:cs="Menlo"/>
          <w:color w:val="1F9508"/>
          <w:kern w:val="0"/>
          <w:sz w:val="18"/>
          <w:szCs w:val="18"/>
        </w:rPr>
        <w:t>”</w:t>
      </w:r>
      <w:r w:rsidRPr="00A72E4D">
        <w:rPr>
          <w:rFonts w:ascii="PingFang SC" w:eastAsia="PingFang SC" w:hAnsi="Menlo" w:cs="PingFang SC" w:hint="eastAsia"/>
          <w:color w:val="1F9508"/>
          <w:kern w:val="0"/>
          <w:sz w:val="18"/>
          <w:szCs w:val="18"/>
        </w:rPr>
        <w:t>有不同的表达）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钱包余额不足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"Insufficient Balance of the Wallet"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余额不足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"Insufficient Balance 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暂无数据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"No Data"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密码错误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"Incorrect Password"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删除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      </w:t>
      </w:r>
      <w:r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"Delete"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确认删除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"Confirm to delete"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删除成功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"Deleted Successfully"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删除失败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"Failed to delete"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请输入钱包密码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"Enter Password"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充值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"Deposit"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去充值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"Deposit now 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充值成功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"Deposited Successfully"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充值失败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"Failed to deposit"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提现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     </w:t>
      </w:r>
      <w:r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"Withdraw"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提现成功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"Withdrawed Successfully"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提现失败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"Failed to Withdraw"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错误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     </w:t>
      </w:r>
      <w:r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"Error"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朋友圈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"Moments"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微信好友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"Wechat Friends"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收款码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"Receive QR Code"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确定转币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"Confirm to transfer"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构造签名失败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"Signature failed"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转币成功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"Transferred Successfully"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转币失败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"Failed to transfer"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点击二维码复制地址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"Press the code to copy address"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复制成功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"Copied"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相册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     </w:t>
      </w:r>
      <w:r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"Album"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请将镜头对准二维码进行扫描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"Scan the QR code"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摄像头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   </w:t>
      </w:r>
      <w:r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"Camera"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请前往设置打开摄像头权限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"Please allow Pwallet to access your camera"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摄像头故障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"Error on Camera"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请检查手机摄像头设备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"Please check the camera"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访问受限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"Limited Access"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请前往设置打开照片权限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"Go to “Settings”and turn on Album authorization"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请输入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8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～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16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位数字、字母组合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"Please enter 8-16 digits of numbers and letters"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网络请求失败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"Network request failed"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1F9508"/>
          <w:kern w:val="0"/>
          <w:sz w:val="18"/>
          <w:szCs w:val="18"/>
        </w:rPr>
        <w:t>//tabBar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首页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"Home"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探索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"Explore"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我的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"M</w:t>
      </w:r>
      <w:r>
        <w:rPr>
          <w:rFonts w:ascii="Menlo" w:eastAsia="PingFang SC" w:hAnsi="Menlo" w:cs="Menlo"/>
          <w:color w:val="C41A16"/>
          <w:kern w:val="0"/>
          <w:sz w:val="18"/>
          <w:szCs w:val="18"/>
        </w:rPr>
        <w:t>e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行情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"Market"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资讯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"News"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1F9508"/>
          <w:kern w:val="0"/>
          <w:sz w:val="18"/>
          <w:szCs w:val="18"/>
        </w:rPr>
        <w:t>/*------------------------------------------------</w:t>
      </w:r>
      <w:r w:rsidRPr="00A72E4D">
        <w:rPr>
          <w:rFonts w:ascii="PingFang SC" w:eastAsia="PingFang SC" w:hAnsi="Menlo" w:cs="PingFang SC" w:hint="eastAsia"/>
          <w:color w:val="1F9508"/>
          <w:kern w:val="0"/>
          <w:sz w:val="18"/>
          <w:szCs w:val="18"/>
        </w:rPr>
        <w:t>首页</w:t>
      </w:r>
      <w:r w:rsidRPr="00A72E4D">
        <w:rPr>
          <w:rFonts w:ascii="Menlo" w:eastAsia="PingFang SC" w:hAnsi="Menlo" w:cs="Menlo"/>
          <w:color w:val="1F9508"/>
          <w:kern w:val="0"/>
          <w:sz w:val="18"/>
          <w:szCs w:val="18"/>
        </w:rPr>
        <w:t>------------------------------------*/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总资产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"Total Assets"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一键小钱包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>
        <w:rPr>
          <w:rFonts w:ascii="Menlo" w:eastAsia="PingFang SC" w:hAnsi="Menlo" w:cs="Menlo"/>
          <w:color w:val="C41A16"/>
          <w:kern w:val="0"/>
          <w:sz w:val="18"/>
          <w:szCs w:val="18"/>
        </w:rPr>
        <w:t>Quick wallet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我已阅读并同意《用户协议》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"I have read and agreed with “user agreement"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小钱包提示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"Wallet reminder"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是否已经备份助记词？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"Do you back up the mnemonic word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？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为了您的资金安全，请前往备份助记词！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"Go to back up your mnemonic word 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稍后备份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"back up latter"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去备份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"Back up now"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备份提示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"Backup reminder"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请备份您的钱包，以便钱包丢失后找回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"Please back up your wallet so you may get your wallet back"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这是我的第一个钱包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"My first Wallet"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未备份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"No Backup"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总资产（￥）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"Total Assets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（￥）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1F9508"/>
          <w:kern w:val="0"/>
          <w:sz w:val="18"/>
          <w:szCs w:val="18"/>
        </w:rPr>
        <w:t>//</w:t>
      </w:r>
      <w:r w:rsidRPr="00A72E4D">
        <w:rPr>
          <w:rFonts w:ascii="PingFang SC" w:eastAsia="PingFang SC" w:hAnsi="Menlo" w:cs="PingFang SC" w:hint="eastAsia"/>
          <w:color w:val="1F9508"/>
          <w:kern w:val="0"/>
          <w:sz w:val="18"/>
          <w:szCs w:val="18"/>
        </w:rPr>
        <w:t>交易记录列表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简介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"Introduction"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转账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"Transfer"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收款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"Receive"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交易成功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"successful transaction"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交易失败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"Failed Transaction"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确认中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"Transaction confirming"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交易记录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"Transaction History"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暂无交易记录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"No transactions"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币钱包收币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"Share QR Code"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1F9508"/>
          <w:kern w:val="0"/>
          <w:sz w:val="18"/>
          <w:szCs w:val="18"/>
        </w:rPr>
        <w:t>//</w:t>
      </w:r>
      <w:r w:rsidRPr="00A72E4D">
        <w:rPr>
          <w:rFonts w:ascii="PingFang SC" w:eastAsia="PingFang SC" w:hAnsi="Menlo" w:cs="PingFang SC" w:hint="eastAsia"/>
          <w:color w:val="1F9508"/>
          <w:kern w:val="0"/>
          <w:sz w:val="18"/>
          <w:szCs w:val="18"/>
        </w:rPr>
        <w:t>交易详情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交易详情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"Transaction details"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数量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"Amount"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矿工费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"miner fee"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转账地址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"Payee Address"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收款地址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"Receive Address"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区块信息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"Block Information"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交易哈希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"Trade Hash"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备注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"Comment"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暂无备注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"No Comment"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添加联系人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"Add Contact"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发至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:%@"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"Send to:%@"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; </w:t>
      </w:r>
      <w:r w:rsidRPr="00A72E4D">
        <w:rPr>
          <w:rFonts w:ascii="Menlo" w:eastAsia="PingFang SC" w:hAnsi="Menlo" w:cs="Menlo"/>
          <w:color w:val="1F9508"/>
          <w:kern w:val="0"/>
          <w:sz w:val="18"/>
          <w:szCs w:val="18"/>
        </w:rPr>
        <w:t>//%@</w:t>
      </w:r>
      <w:r w:rsidRPr="00A72E4D">
        <w:rPr>
          <w:rFonts w:ascii="PingFang SC" w:eastAsia="PingFang SC" w:hAnsi="Menlo" w:cs="PingFang SC" w:hint="eastAsia"/>
          <w:color w:val="1F9508"/>
          <w:kern w:val="0"/>
          <w:sz w:val="18"/>
          <w:szCs w:val="18"/>
        </w:rPr>
        <w:t>是占位符</w:t>
      </w:r>
      <w:r w:rsidRPr="00A72E4D">
        <w:rPr>
          <w:rFonts w:ascii="Menlo" w:eastAsia="PingFang SC" w:hAnsi="Menlo" w:cs="Menlo"/>
          <w:color w:val="1F9508"/>
          <w:kern w:val="0"/>
          <w:sz w:val="18"/>
          <w:szCs w:val="18"/>
        </w:rPr>
        <w:t xml:space="preserve"> </w:t>
      </w:r>
      <w:r w:rsidRPr="00A72E4D">
        <w:rPr>
          <w:rFonts w:ascii="PingFang SC" w:eastAsia="PingFang SC" w:hAnsi="Menlo" w:cs="PingFang SC" w:hint="eastAsia"/>
          <w:color w:val="1F9508"/>
          <w:kern w:val="0"/>
          <w:sz w:val="18"/>
          <w:szCs w:val="18"/>
        </w:rPr>
        <w:t>比如</w:t>
      </w:r>
      <w:r w:rsidRPr="00A72E4D">
        <w:rPr>
          <w:rFonts w:ascii="Menlo" w:eastAsia="PingFang SC" w:hAnsi="Menlo" w:cs="Menlo"/>
          <w:color w:val="1F9508"/>
          <w:kern w:val="0"/>
          <w:sz w:val="18"/>
          <w:szCs w:val="18"/>
        </w:rPr>
        <w:t xml:space="preserve"> </w:t>
      </w:r>
      <w:r w:rsidRPr="00A72E4D">
        <w:rPr>
          <w:rFonts w:ascii="PingFang SC" w:eastAsia="PingFang SC" w:hAnsi="Menlo" w:cs="PingFang SC" w:hint="eastAsia"/>
          <w:color w:val="1F9508"/>
          <w:kern w:val="0"/>
          <w:sz w:val="18"/>
          <w:szCs w:val="18"/>
        </w:rPr>
        <w:t>发至</w:t>
      </w:r>
      <w:r w:rsidRPr="00A72E4D">
        <w:rPr>
          <w:rFonts w:ascii="Menlo" w:eastAsia="PingFang SC" w:hAnsi="Menlo" w:cs="Menlo"/>
          <w:color w:val="1F9508"/>
          <w:kern w:val="0"/>
          <w:sz w:val="18"/>
          <w:szCs w:val="18"/>
        </w:rPr>
        <w:t>:</w:t>
      </w:r>
      <w:r w:rsidRPr="00A72E4D">
        <w:rPr>
          <w:rFonts w:ascii="PingFang SC" w:eastAsia="PingFang SC" w:hAnsi="Menlo" w:cs="PingFang SC" w:hint="eastAsia"/>
          <w:color w:val="1F9508"/>
          <w:kern w:val="0"/>
          <w:sz w:val="18"/>
          <w:szCs w:val="18"/>
        </w:rPr>
        <w:t>张伟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来自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:%@"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"From:%@"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; </w:t>
      </w:r>
      <w:r w:rsidRPr="00A72E4D">
        <w:rPr>
          <w:rFonts w:ascii="Menlo" w:eastAsia="PingFang SC" w:hAnsi="Menlo" w:cs="Menlo"/>
          <w:color w:val="1F9508"/>
          <w:kern w:val="0"/>
          <w:sz w:val="18"/>
          <w:szCs w:val="18"/>
        </w:rPr>
        <w:t>//%@</w:t>
      </w:r>
      <w:r w:rsidRPr="00A72E4D">
        <w:rPr>
          <w:rFonts w:ascii="PingFang SC" w:eastAsia="PingFang SC" w:hAnsi="Menlo" w:cs="PingFang SC" w:hint="eastAsia"/>
          <w:color w:val="1F9508"/>
          <w:kern w:val="0"/>
          <w:sz w:val="18"/>
          <w:szCs w:val="18"/>
        </w:rPr>
        <w:t>是占位符</w:t>
      </w:r>
      <w:r w:rsidRPr="00A72E4D">
        <w:rPr>
          <w:rFonts w:ascii="Menlo" w:eastAsia="PingFang SC" w:hAnsi="Menlo" w:cs="Menlo"/>
          <w:color w:val="1F9508"/>
          <w:kern w:val="0"/>
          <w:sz w:val="18"/>
          <w:szCs w:val="18"/>
        </w:rPr>
        <w:t xml:space="preserve"> </w:t>
      </w:r>
      <w:r w:rsidRPr="00A72E4D">
        <w:rPr>
          <w:rFonts w:ascii="PingFang SC" w:eastAsia="PingFang SC" w:hAnsi="Menlo" w:cs="PingFang SC" w:hint="eastAsia"/>
          <w:color w:val="1F9508"/>
          <w:kern w:val="0"/>
          <w:sz w:val="18"/>
          <w:szCs w:val="18"/>
        </w:rPr>
        <w:t>比如</w:t>
      </w:r>
      <w:r w:rsidRPr="00A72E4D">
        <w:rPr>
          <w:rFonts w:ascii="Menlo" w:eastAsia="PingFang SC" w:hAnsi="Menlo" w:cs="Menlo"/>
          <w:color w:val="1F9508"/>
          <w:kern w:val="0"/>
          <w:sz w:val="18"/>
          <w:szCs w:val="18"/>
        </w:rPr>
        <w:t xml:space="preserve"> </w:t>
      </w:r>
      <w:r w:rsidRPr="00A72E4D">
        <w:rPr>
          <w:rFonts w:ascii="PingFang SC" w:eastAsia="PingFang SC" w:hAnsi="Menlo" w:cs="PingFang SC" w:hint="eastAsia"/>
          <w:color w:val="1F9508"/>
          <w:kern w:val="0"/>
          <w:sz w:val="18"/>
          <w:szCs w:val="18"/>
        </w:rPr>
        <w:t>来自</w:t>
      </w:r>
      <w:r w:rsidRPr="00A72E4D">
        <w:rPr>
          <w:rFonts w:ascii="Menlo" w:eastAsia="PingFang SC" w:hAnsi="Menlo" w:cs="Menlo"/>
          <w:color w:val="1F9508"/>
          <w:kern w:val="0"/>
          <w:sz w:val="18"/>
          <w:szCs w:val="18"/>
        </w:rPr>
        <w:t>:</w:t>
      </w:r>
      <w:r w:rsidRPr="00A72E4D">
        <w:rPr>
          <w:rFonts w:ascii="PingFang SC" w:eastAsia="PingFang SC" w:hAnsi="Menlo" w:cs="PingFang SC" w:hint="eastAsia"/>
          <w:color w:val="1F9508"/>
          <w:kern w:val="0"/>
          <w:sz w:val="18"/>
          <w:szCs w:val="18"/>
        </w:rPr>
        <w:t>小明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已经是好友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"Added as friend"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1F9508"/>
          <w:kern w:val="0"/>
          <w:sz w:val="18"/>
          <w:szCs w:val="18"/>
        </w:rPr>
        <w:t>//</w:t>
      </w:r>
      <w:r w:rsidRPr="00A72E4D">
        <w:rPr>
          <w:rFonts w:ascii="PingFang SC" w:eastAsia="PingFang SC" w:hAnsi="Menlo" w:cs="PingFang SC" w:hint="eastAsia"/>
          <w:color w:val="1F9508"/>
          <w:kern w:val="0"/>
          <w:sz w:val="18"/>
          <w:szCs w:val="18"/>
        </w:rPr>
        <w:t>转账</w:t>
      </w:r>
      <w:r>
        <w:rPr>
          <w:rFonts w:ascii="PingFang SC" w:eastAsia="PingFang SC" w:hAnsi="Menlo" w:cs="PingFang SC" w:hint="eastAsia"/>
          <w:color w:val="1F9508"/>
          <w:kern w:val="0"/>
          <w:sz w:val="18"/>
          <w:szCs w:val="18"/>
        </w:rPr>
        <w:t>已解决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请输入数量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>
        <w:rPr>
          <w:rFonts w:ascii="Menlo" w:eastAsia="PingFang SC" w:hAnsi="Menlo" w:cs="Menlo"/>
          <w:color w:val="C41A16"/>
          <w:kern w:val="0"/>
          <w:sz w:val="18"/>
          <w:szCs w:val="18"/>
        </w:rPr>
        <w:t>Input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 xml:space="preserve"> </w:t>
      </w:r>
      <w:r>
        <w:rPr>
          <w:rFonts w:ascii="Menlo" w:eastAsia="PingFang SC" w:hAnsi="Menlo" w:cs="Menlo"/>
          <w:color w:val="C41A16"/>
          <w:kern w:val="0"/>
          <w:sz w:val="18"/>
          <w:szCs w:val="18"/>
        </w:rPr>
        <w:t>A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mount"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备注（选填）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>
        <w:rPr>
          <w:rFonts w:ascii="Menlo" w:eastAsia="PingFang SC" w:hAnsi="Menlo" w:cs="Menlo"/>
          <w:color w:val="C41A16"/>
          <w:kern w:val="0"/>
          <w:sz w:val="18"/>
          <w:szCs w:val="18"/>
        </w:rPr>
        <w:t>Memo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（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Optional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）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收币地址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>
        <w:rPr>
          <w:rFonts w:ascii="Menlo" w:eastAsia="PingFang SC" w:hAnsi="Menlo" w:cs="Menlo"/>
          <w:color w:val="C41A16"/>
          <w:kern w:val="0"/>
          <w:sz w:val="18"/>
          <w:szCs w:val="18"/>
        </w:rPr>
        <w:t>To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发币地址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>
        <w:rPr>
          <w:rFonts w:ascii="Menlo" w:eastAsia="PingFang SC" w:hAnsi="Menlo" w:cs="Menlo"/>
          <w:color w:val="C41A16"/>
          <w:kern w:val="0"/>
          <w:sz w:val="18"/>
          <w:szCs w:val="18"/>
        </w:rPr>
        <w:t>From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矿工费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"Miner fee"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慢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"Slow"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正常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"Normal"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快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"Fast"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扫一扫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"Scan"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1F9508"/>
          <w:kern w:val="0"/>
          <w:sz w:val="18"/>
          <w:szCs w:val="18"/>
        </w:rPr>
        <w:t>//</w:t>
      </w:r>
      <w:r w:rsidRPr="00A72E4D">
        <w:rPr>
          <w:rFonts w:ascii="PingFang SC" w:eastAsia="PingFang SC" w:hAnsi="Menlo" w:cs="PingFang SC" w:hint="eastAsia"/>
          <w:color w:val="1F9508"/>
          <w:kern w:val="0"/>
          <w:sz w:val="18"/>
          <w:szCs w:val="18"/>
        </w:rPr>
        <w:t>收款</w:t>
      </w:r>
      <w:r>
        <w:rPr>
          <w:rFonts w:ascii="PingFang SC" w:eastAsia="PingFang SC" w:hAnsi="Menlo" w:cs="PingFang SC" w:hint="eastAsia"/>
          <w:color w:val="1F9508"/>
          <w:kern w:val="0"/>
          <w:sz w:val="18"/>
          <w:szCs w:val="18"/>
        </w:rPr>
        <w:t>已解决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最新交易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"The latest transaction"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分享地址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"Share Address"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1F9508"/>
          <w:kern w:val="0"/>
          <w:sz w:val="18"/>
          <w:szCs w:val="18"/>
        </w:rPr>
        <w:t>//</w:t>
      </w:r>
      <w:r w:rsidRPr="00A72E4D">
        <w:rPr>
          <w:rFonts w:ascii="PingFang SC" w:eastAsia="PingFang SC" w:hAnsi="Menlo" w:cs="PingFang SC" w:hint="eastAsia"/>
          <w:color w:val="1F9508"/>
          <w:kern w:val="0"/>
          <w:sz w:val="18"/>
          <w:szCs w:val="18"/>
        </w:rPr>
        <w:t>简介</w:t>
      </w:r>
      <w:r>
        <w:rPr>
          <w:rFonts w:ascii="PingFang SC" w:eastAsia="PingFang SC" w:hAnsi="Menlo" w:cs="PingFang SC" w:hint="eastAsia"/>
          <w:color w:val="1F9508"/>
          <w:kern w:val="0"/>
          <w:sz w:val="18"/>
          <w:szCs w:val="18"/>
        </w:rPr>
        <w:t>已解决，暂无是什么意思？？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基本资料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>
        <w:rPr>
          <w:rFonts w:ascii="Menlo" w:eastAsia="PingFang SC" w:hAnsi="Menlo" w:cs="Menlo"/>
          <w:color w:val="C41A16"/>
          <w:kern w:val="0"/>
          <w:sz w:val="18"/>
          <w:szCs w:val="18"/>
        </w:rPr>
        <w:t>Introduction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币种介绍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"Introduction 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全称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"Full Name"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简称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"Short Name"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发行时间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 xml:space="preserve">"Issue </w:t>
      </w:r>
      <w:r>
        <w:rPr>
          <w:rFonts w:ascii="Menlo" w:eastAsia="PingFang SC" w:hAnsi="Menlo" w:cs="Menlo"/>
          <w:color w:val="C41A16"/>
          <w:kern w:val="0"/>
          <w:sz w:val="18"/>
          <w:szCs w:val="18"/>
        </w:rPr>
        <w:t>Time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发行总量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>
        <w:rPr>
          <w:rFonts w:ascii="Menlo" w:eastAsia="PingFang SC" w:hAnsi="Menlo" w:cs="Menlo"/>
          <w:color w:val="C41A16"/>
          <w:kern w:val="0"/>
          <w:sz w:val="18"/>
          <w:szCs w:val="18"/>
        </w:rPr>
        <w:t>Total Amount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流通总量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"Circulati</w:t>
      </w:r>
      <w:r>
        <w:rPr>
          <w:rFonts w:ascii="Menlo" w:eastAsia="PingFang SC" w:hAnsi="Menlo" w:cs="Menlo"/>
          <w:color w:val="C41A16"/>
          <w:kern w:val="0"/>
          <w:sz w:val="18"/>
          <w:szCs w:val="18"/>
        </w:rPr>
        <w:t>on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众筹价格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>
        <w:rPr>
          <w:rFonts w:ascii="Menlo" w:eastAsia="PingFang SC" w:hAnsi="Menlo" w:cs="Menlo"/>
          <w:color w:val="C41A16"/>
          <w:kern w:val="0"/>
          <w:sz w:val="18"/>
          <w:szCs w:val="18"/>
        </w:rPr>
        <w:t>Token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 xml:space="preserve"> Price"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官网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"Official Website"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白皮书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"White</w:t>
      </w:r>
      <w:r>
        <w:rPr>
          <w:rFonts w:ascii="Menlo" w:eastAsia="PingFang SC" w:hAnsi="Menlo" w:cs="Menlo"/>
          <w:color w:val="C41A16"/>
          <w:kern w:val="0"/>
          <w:sz w:val="18"/>
          <w:szCs w:val="18"/>
        </w:rPr>
        <w:t xml:space="preserve"> P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aper"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区块链浏览器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"Block</w:t>
      </w:r>
      <w:r>
        <w:rPr>
          <w:rFonts w:ascii="Menlo" w:eastAsia="PingFang SC" w:hAnsi="Menlo" w:cs="Menlo"/>
          <w:color w:val="C41A16"/>
          <w:kern w:val="0"/>
          <w:sz w:val="18"/>
          <w:szCs w:val="18"/>
        </w:rPr>
        <w:t xml:space="preserve"> </w:t>
      </w:r>
      <w:r w:rsidRPr="006443EA">
        <w:rPr>
          <w:rFonts w:ascii="Menlo" w:eastAsia="PingFang SC" w:hAnsi="Menlo" w:cs="Menlo"/>
          <w:color w:val="C41A16"/>
          <w:kern w:val="0"/>
          <w:sz w:val="18"/>
          <w:szCs w:val="18"/>
        </w:rPr>
        <w:t>Explorer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社群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"Community"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上架交易所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"Listed in exchange"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暂无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"No Information"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1F9508"/>
          <w:kern w:val="0"/>
          <w:sz w:val="18"/>
          <w:szCs w:val="18"/>
        </w:rPr>
        <w:t>//</w:t>
      </w:r>
      <w:r w:rsidRPr="00A72E4D">
        <w:rPr>
          <w:rFonts w:ascii="PingFang SC" w:eastAsia="PingFang SC" w:hAnsi="Menlo" w:cs="PingFang SC" w:hint="eastAsia"/>
          <w:color w:val="1F9508"/>
          <w:kern w:val="0"/>
          <w:sz w:val="18"/>
          <w:szCs w:val="18"/>
        </w:rPr>
        <w:t>添加币种</w:t>
      </w:r>
      <w:r>
        <w:rPr>
          <w:rFonts w:ascii="PingFang SC" w:eastAsia="PingFang SC" w:hAnsi="Menlo" w:cs="PingFang SC" w:hint="eastAsia"/>
          <w:color w:val="1F9508"/>
          <w:kern w:val="0"/>
          <w:sz w:val="18"/>
          <w:szCs w:val="18"/>
        </w:rPr>
        <w:t>已解决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添加币种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"Add 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搜索币种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"Search 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请输入币种名称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"Please enter the coin name"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搜索不到该币种哦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>
        <w:rPr>
          <w:rFonts w:ascii="Menlo" w:eastAsia="PingFang SC" w:hAnsi="Menlo" w:cs="Menlo"/>
          <w:color w:val="C41A16"/>
          <w:kern w:val="0"/>
          <w:sz w:val="18"/>
          <w:szCs w:val="18"/>
        </w:rPr>
        <w:t>No record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Del="003A57DC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del w:id="0" w:author="毛毛球" w:date="2019-08-02T12:07:00Z"/>
          <w:rFonts w:ascii="Helvetica" w:eastAsia="PingFang SC" w:hAnsi="Helvetica" w:cs="Helvetica"/>
          <w:kern w:val="0"/>
          <w:sz w:val="18"/>
          <w:szCs w:val="18"/>
        </w:rPr>
      </w:pPr>
    </w:p>
    <w:p w:rsidR="00B04E59" w:rsidRPr="00A72E4D" w:rsidDel="003A57DC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del w:id="1" w:author="毛毛球" w:date="2019-08-02T12:07:00Z"/>
          <w:rFonts w:ascii="Helvetica" w:eastAsia="PingFang SC" w:hAnsi="Helvetica" w:cs="Helvetica"/>
          <w:kern w:val="0"/>
          <w:sz w:val="18"/>
          <w:szCs w:val="18"/>
        </w:rPr>
      </w:pPr>
      <w:del w:id="2" w:author="毛毛球" w:date="2019-08-02T12:07:00Z">
        <w:r w:rsidRPr="00A72E4D" w:rsidDel="003A57DC">
          <w:rPr>
            <w:rFonts w:ascii="Menlo" w:eastAsia="PingFang SC" w:hAnsi="Menlo" w:cs="Menlo"/>
            <w:color w:val="1F9508"/>
            <w:kern w:val="0"/>
            <w:sz w:val="18"/>
            <w:szCs w:val="18"/>
          </w:rPr>
          <w:delText>/*---------------------------------------Rock Paper Scissors --------------------------------------*/</w:delText>
        </w:r>
      </w:del>
    </w:p>
    <w:p w:rsidR="00B04E59" w:rsidRPr="00A72E4D" w:rsidDel="003A57DC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del w:id="3" w:author="毛毛球" w:date="2019-08-02T12:07:00Z"/>
          <w:rFonts w:ascii="Helvetica" w:eastAsia="PingFang SC" w:hAnsi="Helvetica" w:cs="Helvetica"/>
          <w:kern w:val="0"/>
          <w:sz w:val="18"/>
          <w:szCs w:val="18"/>
        </w:rPr>
      </w:pPr>
      <w:del w:id="4" w:author="毛毛球" w:date="2019-08-02T12:07:00Z"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PingFang SC" w:eastAsia="PingFang SC" w:hAnsi="Menlo" w:cs="PingFang SC" w:hint="eastAsia"/>
            <w:color w:val="C41A16"/>
            <w:kern w:val="0"/>
            <w:sz w:val="18"/>
            <w:szCs w:val="18"/>
          </w:rPr>
          <w:delText>石头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 xml:space="preserve">                      = 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"Rock"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>;</w:delText>
        </w:r>
      </w:del>
    </w:p>
    <w:p w:rsidR="00B04E59" w:rsidRPr="00A72E4D" w:rsidDel="003A57DC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del w:id="5" w:author="毛毛球" w:date="2019-08-02T12:07:00Z"/>
          <w:rFonts w:ascii="Helvetica" w:eastAsia="PingFang SC" w:hAnsi="Helvetica" w:cs="Helvetica"/>
          <w:kern w:val="0"/>
          <w:sz w:val="18"/>
          <w:szCs w:val="18"/>
        </w:rPr>
      </w:pPr>
      <w:del w:id="6" w:author="毛毛球" w:date="2019-08-02T12:07:00Z"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PingFang SC" w:eastAsia="PingFang SC" w:hAnsi="Menlo" w:cs="PingFang SC" w:hint="eastAsia"/>
            <w:color w:val="C41A16"/>
            <w:kern w:val="0"/>
            <w:sz w:val="18"/>
            <w:szCs w:val="18"/>
          </w:rPr>
          <w:delText>剪刀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 xml:space="preserve">                      = 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"Scissors"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>;</w:delText>
        </w:r>
      </w:del>
    </w:p>
    <w:p w:rsidR="00B04E59" w:rsidRPr="00A72E4D" w:rsidDel="003A57DC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del w:id="7" w:author="毛毛球" w:date="2019-08-02T12:07:00Z"/>
          <w:rFonts w:ascii="Helvetica" w:eastAsia="PingFang SC" w:hAnsi="Helvetica" w:cs="Helvetica"/>
          <w:kern w:val="0"/>
          <w:sz w:val="18"/>
          <w:szCs w:val="18"/>
        </w:rPr>
      </w:pPr>
      <w:del w:id="8" w:author="毛毛球" w:date="2019-08-02T12:07:00Z"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PingFang SC" w:eastAsia="PingFang SC" w:hAnsi="Menlo" w:cs="PingFang SC" w:hint="eastAsia"/>
            <w:color w:val="C41A16"/>
            <w:kern w:val="0"/>
            <w:sz w:val="18"/>
            <w:szCs w:val="18"/>
          </w:rPr>
          <w:delText>布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 xml:space="preserve">                        = 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"Paper"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>;</w:delText>
        </w:r>
      </w:del>
    </w:p>
    <w:p w:rsidR="00B04E59" w:rsidRPr="00A72E4D" w:rsidDel="003A57DC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del w:id="9" w:author="毛毛球" w:date="2019-08-02T12:07:00Z"/>
          <w:rFonts w:ascii="Helvetica" w:eastAsia="PingFang SC" w:hAnsi="Helvetica" w:cs="Helvetica"/>
          <w:kern w:val="0"/>
          <w:sz w:val="18"/>
          <w:szCs w:val="18"/>
        </w:rPr>
      </w:pPr>
      <w:del w:id="10" w:author="毛毛球" w:date="2019-08-02T12:07:00Z"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PingFang SC" w:eastAsia="PingFang SC" w:hAnsi="Menlo" w:cs="PingFang SC" w:hint="eastAsia"/>
            <w:color w:val="C41A16"/>
            <w:kern w:val="0"/>
            <w:sz w:val="18"/>
            <w:szCs w:val="18"/>
          </w:rPr>
          <w:delText>设置昵称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 xml:space="preserve">                   = 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 xml:space="preserve">"Set </w:delText>
        </w:r>
        <w:r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Game Name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>;</w:delText>
        </w:r>
      </w:del>
    </w:p>
    <w:p w:rsidR="00B04E59" w:rsidRPr="00A72E4D" w:rsidDel="003A57DC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del w:id="11" w:author="毛毛球" w:date="2019-08-02T12:07:00Z"/>
          <w:rFonts w:ascii="Helvetica" w:eastAsia="PingFang SC" w:hAnsi="Helvetica" w:cs="Helvetica"/>
          <w:kern w:val="0"/>
          <w:sz w:val="18"/>
          <w:szCs w:val="18"/>
        </w:rPr>
      </w:pPr>
      <w:del w:id="12" w:author="毛毛球" w:date="2019-08-02T12:07:00Z"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PingFang SC" w:eastAsia="PingFang SC" w:hAnsi="Menlo" w:cs="PingFang SC" w:hint="eastAsia"/>
            <w:color w:val="C41A16"/>
            <w:kern w:val="0"/>
            <w:sz w:val="18"/>
            <w:szCs w:val="18"/>
          </w:rPr>
          <w:delText>请输入昵称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 xml:space="preserve">                 = 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 xml:space="preserve">"Enter </w:delText>
        </w:r>
        <w:r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Game Name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 xml:space="preserve"> 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>;</w:delText>
        </w:r>
      </w:del>
    </w:p>
    <w:p w:rsidR="00B04E59" w:rsidRPr="00A72E4D" w:rsidDel="003A57DC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del w:id="13" w:author="毛毛球" w:date="2019-08-02T12:07:00Z"/>
          <w:rFonts w:ascii="Helvetica" w:eastAsia="PingFang SC" w:hAnsi="Helvetica" w:cs="Helvetica"/>
          <w:kern w:val="0"/>
          <w:sz w:val="18"/>
          <w:szCs w:val="18"/>
        </w:rPr>
      </w:pPr>
      <w:del w:id="14" w:author="毛毛球" w:date="2019-08-02T12:07:00Z"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PingFang SC" w:eastAsia="PingFang SC" w:hAnsi="Menlo" w:cs="PingFang SC" w:hint="eastAsia"/>
            <w:color w:val="C41A16"/>
            <w:kern w:val="0"/>
            <w:sz w:val="18"/>
            <w:szCs w:val="18"/>
          </w:rPr>
          <w:delText>昵称不能为空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 xml:space="preserve">               = 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296E0F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 xml:space="preserve"> </w:delText>
        </w:r>
        <w:r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Game Name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 xml:space="preserve"> cannot be empty"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>;</w:delText>
        </w:r>
      </w:del>
    </w:p>
    <w:p w:rsidR="00B04E59" w:rsidRPr="00A72E4D" w:rsidDel="003A57DC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del w:id="15" w:author="毛毛球" w:date="2019-08-02T12:07:00Z"/>
          <w:rFonts w:ascii="Helvetica" w:eastAsia="PingFang SC" w:hAnsi="Helvetica" w:cs="Helvetica"/>
          <w:kern w:val="0"/>
          <w:sz w:val="18"/>
          <w:szCs w:val="18"/>
        </w:rPr>
      </w:pPr>
      <w:del w:id="16" w:author="毛毛球" w:date="2019-08-02T12:07:00Z"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PingFang SC" w:eastAsia="PingFang SC" w:hAnsi="Menlo" w:cs="PingFang SC" w:hint="eastAsia"/>
            <w:color w:val="C41A16"/>
            <w:kern w:val="0"/>
            <w:sz w:val="18"/>
            <w:szCs w:val="18"/>
          </w:rPr>
          <w:delText>请返回钱包添加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BTY</w:delText>
        </w:r>
        <w:r w:rsidRPr="00A72E4D" w:rsidDel="003A57DC">
          <w:rPr>
            <w:rFonts w:ascii="PingFang SC" w:eastAsia="PingFang SC" w:hAnsi="Menlo" w:cs="PingFang SC" w:hint="eastAsia"/>
            <w:color w:val="C41A16"/>
            <w:kern w:val="0"/>
            <w:sz w:val="18"/>
            <w:szCs w:val="18"/>
          </w:rPr>
          <w:delText>币种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 xml:space="preserve">       = 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"Please go back to the wallet and add BTY"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>;</w:delText>
        </w:r>
      </w:del>
    </w:p>
    <w:p w:rsidR="00B04E59" w:rsidRPr="00A72E4D" w:rsidDel="003A57DC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del w:id="17" w:author="毛毛球" w:date="2019-08-02T12:07:00Z"/>
          <w:rFonts w:ascii="Helvetica" w:eastAsia="PingFang SC" w:hAnsi="Helvetica" w:cs="Helvetica"/>
          <w:kern w:val="0"/>
          <w:sz w:val="18"/>
          <w:szCs w:val="18"/>
        </w:rPr>
      </w:pPr>
      <w:del w:id="18" w:author="毛毛球" w:date="2019-08-02T12:07:00Z"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PingFang SC" w:eastAsia="PingFang SC" w:hAnsi="Menlo" w:cs="PingFang SC" w:hint="eastAsia"/>
            <w:color w:val="C41A16"/>
            <w:kern w:val="0"/>
            <w:sz w:val="18"/>
            <w:szCs w:val="18"/>
          </w:rPr>
          <w:delText>昵称设置成功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 xml:space="preserve">               = 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"Nickname set up"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>;</w:delText>
        </w:r>
      </w:del>
    </w:p>
    <w:p w:rsidR="00B04E59" w:rsidRPr="00A72E4D" w:rsidDel="003A57DC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del w:id="19" w:author="毛毛球" w:date="2019-08-02T12:07:00Z"/>
          <w:rFonts w:ascii="Helvetica" w:eastAsia="PingFang SC" w:hAnsi="Helvetica" w:cs="Helvetica"/>
          <w:kern w:val="0"/>
          <w:sz w:val="18"/>
          <w:szCs w:val="18"/>
        </w:rPr>
      </w:pPr>
      <w:del w:id="20" w:author="毛毛球" w:date="2019-08-02T12:07:00Z"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PingFang SC" w:eastAsia="PingFang SC" w:hAnsi="Menlo" w:cs="PingFang SC" w:hint="eastAsia"/>
            <w:color w:val="C41A16"/>
            <w:kern w:val="0"/>
            <w:sz w:val="18"/>
            <w:szCs w:val="18"/>
          </w:rPr>
          <w:delText>创建对局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 xml:space="preserve">                  = 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"Create Game"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>;</w:delText>
        </w:r>
      </w:del>
    </w:p>
    <w:p w:rsidR="00B04E59" w:rsidRPr="00A72E4D" w:rsidDel="003A57DC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del w:id="21" w:author="毛毛球" w:date="2019-08-02T12:07:00Z"/>
          <w:rFonts w:ascii="Helvetica" w:eastAsia="PingFang SC" w:hAnsi="Helvetica" w:cs="Helvetica"/>
          <w:kern w:val="0"/>
          <w:sz w:val="18"/>
          <w:szCs w:val="18"/>
        </w:rPr>
      </w:pPr>
      <w:del w:id="22" w:author="毛毛球" w:date="2019-08-02T12:07:00Z"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PingFang SC" w:eastAsia="PingFang SC" w:hAnsi="Menlo" w:cs="PingFang SC" w:hint="eastAsia"/>
            <w:color w:val="C41A16"/>
            <w:kern w:val="0"/>
            <w:sz w:val="18"/>
            <w:szCs w:val="18"/>
          </w:rPr>
          <w:delText>选择对战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 xml:space="preserve">                  = 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"Select Game"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>;</w:delText>
        </w:r>
      </w:del>
    </w:p>
    <w:p w:rsidR="00B04E59" w:rsidRPr="00A72E4D" w:rsidDel="003A57DC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del w:id="23" w:author="毛毛球" w:date="2019-08-02T12:07:00Z"/>
          <w:rFonts w:ascii="Helvetica" w:eastAsia="PingFang SC" w:hAnsi="Helvetica" w:cs="Helvetica"/>
          <w:kern w:val="0"/>
          <w:sz w:val="18"/>
          <w:szCs w:val="18"/>
        </w:rPr>
      </w:pPr>
      <w:del w:id="24" w:author="毛毛球" w:date="2019-08-02T12:07:00Z"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PingFang SC" w:eastAsia="PingFang SC" w:hAnsi="Menlo" w:cs="PingFang SC" w:hint="eastAsia"/>
            <w:color w:val="C41A16"/>
            <w:kern w:val="0"/>
            <w:sz w:val="18"/>
            <w:szCs w:val="18"/>
          </w:rPr>
          <w:delText>我的对局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 xml:space="preserve">                  = 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"My Game"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>;</w:delText>
        </w:r>
      </w:del>
    </w:p>
    <w:p w:rsidR="00B04E59" w:rsidRPr="00A72E4D" w:rsidDel="003A57DC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del w:id="25" w:author="毛毛球" w:date="2019-08-02T12:07:00Z"/>
          <w:rFonts w:ascii="Helvetica" w:eastAsia="PingFang SC" w:hAnsi="Helvetica" w:cs="Helvetica"/>
          <w:kern w:val="0"/>
          <w:sz w:val="18"/>
          <w:szCs w:val="18"/>
        </w:rPr>
      </w:pPr>
      <w:del w:id="26" w:author="毛毛球" w:date="2019-08-02T12:07:00Z"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PingFang SC" w:eastAsia="PingFang SC" w:hAnsi="Menlo" w:cs="PingFang SC" w:hint="eastAsia"/>
            <w:color w:val="C41A16"/>
            <w:kern w:val="0"/>
            <w:sz w:val="18"/>
            <w:szCs w:val="18"/>
          </w:rPr>
          <w:delText>未知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\n"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 xml:space="preserve">                   = 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"Unknown"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>;</w:delText>
        </w:r>
      </w:del>
    </w:p>
    <w:p w:rsidR="00B04E59" w:rsidRPr="00A72E4D" w:rsidDel="003A57DC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del w:id="27" w:author="毛毛球" w:date="2019-08-02T12:07:00Z"/>
          <w:rFonts w:ascii="Helvetica" w:eastAsia="PingFang SC" w:hAnsi="Helvetica" w:cs="Helvetica"/>
          <w:kern w:val="0"/>
          <w:sz w:val="18"/>
          <w:szCs w:val="18"/>
        </w:rPr>
      </w:pPr>
      <w:del w:id="28" w:author="毛毛球" w:date="2019-08-02T12:07:00Z"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PingFang SC" w:eastAsia="PingFang SC" w:hAnsi="Menlo" w:cs="PingFang SC" w:hint="eastAsia"/>
            <w:color w:val="C41A16"/>
            <w:kern w:val="0"/>
            <w:sz w:val="18"/>
            <w:szCs w:val="18"/>
          </w:rPr>
          <w:delText>创建者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 xml:space="preserve">                   = 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"Creator"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>;</w:delText>
        </w:r>
      </w:del>
    </w:p>
    <w:p w:rsidR="00B04E59" w:rsidRPr="00A72E4D" w:rsidDel="003A57DC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del w:id="29" w:author="毛毛球" w:date="2019-08-02T12:07:00Z"/>
          <w:rFonts w:ascii="Helvetica" w:eastAsia="PingFang SC" w:hAnsi="Helvetica" w:cs="Helvetica"/>
          <w:kern w:val="0"/>
          <w:sz w:val="18"/>
          <w:szCs w:val="18"/>
        </w:rPr>
      </w:pPr>
      <w:del w:id="30" w:author="毛毛球" w:date="2019-08-02T12:07:00Z"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PingFang SC" w:eastAsia="PingFang SC" w:hAnsi="Menlo" w:cs="PingFang SC" w:hint="eastAsia"/>
            <w:color w:val="C41A16"/>
            <w:kern w:val="0"/>
            <w:sz w:val="18"/>
            <w:szCs w:val="18"/>
          </w:rPr>
          <w:delText>奖池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 xml:space="preserve">                     = 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"Jackpot"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>;</w:delText>
        </w:r>
      </w:del>
    </w:p>
    <w:p w:rsidR="00B04E59" w:rsidRPr="00A72E4D" w:rsidDel="003A57DC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del w:id="31" w:author="毛毛球" w:date="2019-08-02T12:07:00Z"/>
          <w:rFonts w:ascii="Helvetica" w:eastAsia="PingFang SC" w:hAnsi="Helvetica" w:cs="Helvetica"/>
          <w:kern w:val="0"/>
          <w:sz w:val="18"/>
          <w:szCs w:val="18"/>
        </w:rPr>
      </w:pPr>
      <w:del w:id="32" w:author="毛毛球" w:date="2019-08-02T12:07:00Z"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PingFang SC" w:eastAsia="PingFang SC" w:hAnsi="Menlo" w:cs="PingFang SC" w:hint="eastAsia"/>
            <w:color w:val="C41A16"/>
            <w:kern w:val="0"/>
            <w:sz w:val="18"/>
            <w:szCs w:val="18"/>
          </w:rPr>
          <w:delText>奖池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(</w:delText>
        </w:r>
        <w:r w:rsidRPr="00A72E4D" w:rsidDel="003A57DC">
          <w:rPr>
            <w:rFonts w:ascii="PingFang SC" w:eastAsia="PingFang SC" w:hAnsi="Menlo" w:cs="PingFang SC" w:hint="eastAsia"/>
            <w:color w:val="C41A16"/>
            <w:kern w:val="0"/>
            <w:sz w:val="18"/>
            <w:szCs w:val="18"/>
          </w:rPr>
          <w:delText>币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)"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 xml:space="preserve">                 = 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"Jackpot(coin)"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>;</w:delText>
        </w:r>
      </w:del>
    </w:p>
    <w:p w:rsidR="00B04E59" w:rsidRPr="00A72E4D" w:rsidDel="003A57DC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del w:id="33" w:author="毛毛球" w:date="2019-08-02T12:07:00Z"/>
          <w:rFonts w:ascii="Helvetica" w:eastAsia="PingFang SC" w:hAnsi="Helvetica" w:cs="Helvetica"/>
          <w:kern w:val="0"/>
          <w:sz w:val="18"/>
          <w:szCs w:val="18"/>
        </w:rPr>
      </w:pPr>
      <w:del w:id="34" w:author="毛毛球" w:date="2019-08-02T12:07:00Z"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PingFang SC" w:eastAsia="PingFang SC" w:hAnsi="Menlo" w:cs="PingFang SC" w:hint="eastAsia"/>
            <w:color w:val="C41A16"/>
            <w:kern w:val="0"/>
            <w:sz w:val="18"/>
            <w:szCs w:val="18"/>
          </w:rPr>
          <w:delText>创建时间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 xml:space="preserve">                 = 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"Creation time"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>;</w:delText>
        </w:r>
      </w:del>
    </w:p>
    <w:p w:rsidR="00B04E59" w:rsidRPr="00A72E4D" w:rsidDel="003A57DC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del w:id="35" w:author="毛毛球" w:date="2019-08-02T12:07:00Z"/>
          <w:rFonts w:ascii="Helvetica" w:eastAsia="PingFang SC" w:hAnsi="Helvetica" w:cs="Helvetica"/>
          <w:kern w:val="0"/>
          <w:sz w:val="18"/>
          <w:szCs w:val="18"/>
        </w:rPr>
      </w:pPr>
      <w:del w:id="36" w:author="毛毛球" w:date="2019-08-02T12:07:00Z"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PingFang SC" w:eastAsia="PingFang SC" w:hAnsi="Menlo" w:cs="PingFang SC" w:hint="eastAsia"/>
            <w:color w:val="C41A16"/>
            <w:kern w:val="0"/>
            <w:sz w:val="18"/>
            <w:szCs w:val="18"/>
          </w:rPr>
          <w:delText>完成时间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 xml:space="preserve">                 = 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"Complete time"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>;</w:delText>
        </w:r>
      </w:del>
    </w:p>
    <w:p w:rsidR="00B04E59" w:rsidRPr="00A72E4D" w:rsidDel="003A57DC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del w:id="37" w:author="毛毛球" w:date="2019-08-02T12:07:00Z"/>
          <w:rFonts w:ascii="Helvetica" w:eastAsia="PingFang SC" w:hAnsi="Helvetica" w:cs="Helvetica"/>
          <w:kern w:val="0"/>
          <w:sz w:val="18"/>
          <w:szCs w:val="18"/>
        </w:rPr>
      </w:pPr>
      <w:del w:id="38" w:author="毛毛球" w:date="2019-08-02T12:07:00Z"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PingFang SC" w:eastAsia="PingFang SC" w:hAnsi="Menlo" w:cs="PingFang SC" w:hint="eastAsia"/>
            <w:color w:val="C41A16"/>
            <w:kern w:val="0"/>
            <w:sz w:val="18"/>
            <w:szCs w:val="18"/>
          </w:rPr>
          <w:delText>胜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 xml:space="preserve">                      = 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"Win"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>;</w:delText>
        </w:r>
      </w:del>
    </w:p>
    <w:p w:rsidR="00B04E59" w:rsidRPr="00A72E4D" w:rsidDel="003A57DC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del w:id="39" w:author="毛毛球" w:date="2019-08-02T12:07:00Z"/>
          <w:rFonts w:ascii="Helvetica" w:eastAsia="PingFang SC" w:hAnsi="Helvetica" w:cs="Helvetica"/>
          <w:kern w:val="0"/>
          <w:sz w:val="18"/>
          <w:szCs w:val="18"/>
        </w:rPr>
      </w:pPr>
      <w:del w:id="40" w:author="毛毛球" w:date="2019-08-02T12:07:00Z"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PingFang SC" w:eastAsia="PingFang SC" w:hAnsi="Menlo" w:cs="PingFang SC" w:hint="eastAsia"/>
            <w:color w:val="C41A16"/>
            <w:kern w:val="0"/>
            <w:sz w:val="18"/>
            <w:szCs w:val="18"/>
          </w:rPr>
          <w:delText>负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 xml:space="preserve">                      = 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"Lose"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>;</w:delText>
        </w:r>
      </w:del>
    </w:p>
    <w:p w:rsidR="00B04E59" w:rsidRPr="00A72E4D" w:rsidDel="003A57DC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del w:id="41" w:author="毛毛球" w:date="2019-08-02T12:07:00Z"/>
          <w:rFonts w:ascii="Helvetica" w:eastAsia="PingFang SC" w:hAnsi="Helvetica" w:cs="Helvetica"/>
          <w:kern w:val="0"/>
          <w:sz w:val="18"/>
          <w:szCs w:val="18"/>
        </w:rPr>
      </w:pPr>
      <w:del w:id="42" w:author="毛毛球" w:date="2019-08-02T12:07:00Z"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PingFang SC" w:eastAsia="PingFang SC" w:hAnsi="Menlo" w:cs="PingFang SC" w:hint="eastAsia"/>
            <w:color w:val="C41A16"/>
            <w:kern w:val="0"/>
            <w:sz w:val="18"/>
            <w:szCs w:val="18"/>
          </w:rPr>
          <w:delText>平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 xml:space="preserve">                      = 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"Draw"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>;</w:delText>
        </w:r>
      </w:del>
    </w:p>
    <w:p w:rsidR="00B04E59" w:rsidRPr="00A72E4D" w:rsidDel="003A57DC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del w:id="43" w:author="毛毛球" w:date="2019-08-02T12:07:00Z"/>
          <w:rFonts w:ascii="Helvetica" w:eastAsia="PingFang SC" w:hAnsi="Helvetica" w:cs="Helvetica"/>
          <w:kern w:val="0"/>
          <w:sz w:val="18"/>
          <w:szCs w:val="18"/>
        </w:rPr>
      </w:pPr>
      <w:del w:id="44" w:author="毛毛球" w:date="2019-08-02T12:07:00Z"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PingFang SC" w:eastAsia="PingFang SC" w:hAnsi="Menlo" w:cs="PingFang SC" w:hint="eastAsia"/>
            <w:color w:val="C41A16"/>
            <w:kern w:val="0"/>
            <w:sz w:val="18"/>
            <w:szCs w:val="18"/>
          </w:rPr>
          <w:delText>超时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 xml:space="preserve">                    = 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"Over time"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>;</w:delText>
        </w:r>
      </w:del>
    </w:p>
    <w:p w:rsidR="00B04E59" w:rsidRPr="00A72E4D" w:rsidDel="003A57DC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del w:id="45" w:author="毛毛球" w:date="2019-08-02T12:07:00Z"/>
          <w:rFonts w:ascii="Helvetica" w:eastAsia="PingFang SC" w:hAnsi="Helvetica" w:cs="Helvetica"/>
          <w:kern w:val="0"/>
          <w:sz w:val="18"/>
          <w:szCs w:val="18"/>
        </w:rPr>
      </w:pPr>
      <w:del w:id="46" w:author="毛毛球" w:date="2019-08-02T12:07:00Z"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PingFang SC" w:eastAsia="PingFang SC" w:hAnsi="Menlo" w:cs="PingFang SC" w:hint="eastAsia"/>
            <w:color w:val="C41A16"/>
            <w:kern w:val="0"/>
            <w:sz w:val="18"/>
            <w:szCs w:val="18"/>
          </w:rPr>
          <w:delText>匹配中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 xml:space="preserve">                  = 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"Matching"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>;</w:delText>
        </w:r>
      </w:del>
    </w:p>
    <w:p w:rsidR="00B04E59" w:rsidRPr="00A72E4D" w:rsidDel="003A57DC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del w:id="47" w:author="毛毛球" w:date="2019-08-02T12:07:00Z"/>
          <w:rFonts w:ascii="Helvetica" w:eastAsia="PingFang SC" w:hAnsi="Helvetica" w:cs="Helvetica"/>
          <w:kern w:val="0"/>
          <w:sz w:val="18"/>
          <w:szCs w:val="18"/>
        </w:rPr>
      </w:pPr>
      <w:del w:id="48" w:author="毛毛球" w:date="2019-08-02T12:07:00Z"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PingFang SC" w:eastAsia="PingFang SC" w:hAnsi="Menlo" w:cs="PingFang SC" w:hint="eastAsia"/>
            <w:color w:val="C41A16"/>
            <w:kern w:val="0"/>
            <w:sz w:val="18"/>
            <w:szCs w:val="18"/>
          </w:rPr>
          <w:delText>历史战绩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 xml:space="preserve">                 = 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"Game History"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>;</w:delText>
        </w:r>
      </w:del>
    </w:p>
    <w:p w:rsidR="00B04E59" w:rsidRPr="00A72E4D" w:rsidDel="003A57DC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del w:id="49" w:author="毛毛球" w:date="2019-08-02T12:07:00Z"/>
          <w:rFonts w:ascii="Helvetica" w:eastAsia="PingFang SC" w:hAnsi="Helvetica" w:cs="Helvetica"/>
          <w:kern w:val="0"/>
          <w:sz w:val="18"/>
          <w:szCs w:val="18"/>
        </w:rPr>
      </w:pPr>
      <w:del w:id="50" w:author="毛毛球" w:date="2019-08-02T12:07:00Z"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PingFang SC" w:eastAsia="PingFang SC" w:hAnsi="Menlo" w:cs="PingFang SC" w:hint="eastAsia"/>
            <w:color w:val="C41A16"/>
            <w:kern w:val="0"/>
            <w:sz w:val="18"/>
            <w:szCs w:val="18"/>
          </w:rPr>
          <w:delText>取消对决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 xml:space="preserve">                  = 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"Cancel the battle"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>;</w:delText>
        </w:r>
      </w:del>
    </w:p>
    <w:p w:rsidR="00B04E59" w:rsidRPr="00A72E4D" w:rsidDel="003A57DC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del w:id="51" w:author="毛毛球" w:date="2019-08-02T12:07:00Z"/>
          <w:rFonts w:ascii="Helvetica" w:eastAsia="PingFang SC" w:hAnsi="Helvetica" w:cs="Helvetica"/>
          <w:kern w:val="0"/>
          <w:sz w:val="18"/>
          <w:szCs w:val="18"/>
        </w:rPr>
      </w:pPr>
    </w:p>
    <w:p w:rsidR="00B04E59" w:rsidRPr="00A72E4D" w:rsidDel="003A57DC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del w:id="52" w:author="毛毛球" w:date="2019-08-02T12:07:00Z"/>
          <w:rFonts w:ascii="Helvetica" w:eastAsia="PingFang SC" w:hAnsi="Helvetica" w:cs="Helvetica"/>
          <w:kern w:val="0"/>
          <w:sz w:val="18"/>
          <w:szCs w:val="18"/>
        </w:rPr>
      </w:pPr>
      <w:del w:id="53" w:author="毛毛球" w:date="2019-08-02T12:07:00Z"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PingFang SC" w:eastAsia="PingFang SC" w:hAnsi="Menlo" w:cs="PingFang SC" w:hint="eastAsia"/>
            <w:color w:val="C41A16"/>
            <w:kern w:val="0"/>
            <w:sz w:val="18"/>
            <w:szCs w:val="18"/>
          </w:rPr>
          <w:delText>等待开奖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 xml:space="preserve">                  = 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"Waiting for draw"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>;</w:delText>
        </w:r>
      </w:del>
    </w:p>
    <w:p w:rsidR="00B04E59" w:rsidRPr="00A72E4D" w:rsidDel="003A57DC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del w:id="54" w:author="毛毛球" w:date="2019-08-02T12:07:00Z"/>
          <w:rFonts w:ascii="Helvetica" w:eastAsia="PingFang SC" w:hAnsi="Helvetica" w:cs="Helvetica"/>
          <w:kern w:val="0"/>
          <w:sz w:val="18"/>
          <w:szCs w:val="18"/>
        </w:rPr>
      </w:pPr>
      <w:del w:id="55" w:author="毛毛球" w:date="2019-08-02T12:07:00Z"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PingFang SC" w:eastAsia="PingFang SC" w:hAnsi="Menlo" w:cs="PingFang SC" w:hint="eastAsia"/>
            <w:color w:val="C41A16"/>
            <w:kern w:val="0"/>
            <w:sz w:val="18"/>
            <w:szCs w:val="18"/>
          </w:rPr>
          <w:delText>等待匹配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 xml:space="preserve">                  = 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"Waiting for matching"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>;</w:delText>
        </w:r>
      </w:del>
    </w:p>
    <w:p w:rsidR="00B04E59" w:rsidRPr="00A72E4D" w:rsidDel="003A57DC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del w:id="56" w:author="毛毛球" w:date="2019-08-02T12:07:00Z"/>
          <w:rFonts w:ascii="Helvetica" w:eastAsia="PingFang SC" w:hAnsi="Helvetica" w:cs="Helvetica"/>
          <w:kern w:val="0"/>
          <w:sz w:val="18"/>
          <w:szCs w:val="18"/>
        </w:rPr>
      </w:pPr>
      <w:del w:id="57" w:author="毛毛球" w:date="2019-08-02T12:07:00Z"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PingFang SC" w:eastAsia="PingFang SC" w:hAnsi="Menlo" w:cs="PingFang SC" w:hint="eastAsia"/>
            <w:color w:val="C41A16"/>
            <w:kern w:val="0"/>
            <w:sz w:val="18"/>
            <w:szCs w:val="18"/>
          </w:rPr>
          <w:delText>已取消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 xml:space="preserve">                   = 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"Canceled"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>;</w:delText>
        </w:r>
      </w:del>
    </w:p>
    <w:p w:rsidR="00B04E59" w:rsidRPr="00A72E4D" w:rsidDel="003A57DC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del w:id="58" w:author="毛毛球" w:date="2019-08-02T12:07:00Z"/>
          <w:rFonts w:ascii="Helvetica" w:eastAsia="PingFang SC" w:hAnsi="Helvetica" w:cs="Helvetica"/>
          <w:kern w:val="0"/>
          <w:sz w:val="18"/>
          <w:szCs w:val="18"/>
        </w:rPr>
      </w:pPr>
      <w:del w:id="59" w:author="毛毛球" w:date="2019-08-02T12:07:00Z"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PingFang SC" w:eastAsia="PingFang SC" w:hAnsi="Menlo" w:cs="PingFang SC" w:hint="eastAsia"/>
            <w:color w:val="C41A16"/>
            <w:kern w:val="0"/>
            <w:sz w:val="18"/>
            <w:szCs w:val="18"/>
          </w:rPr>
          <w:delText>已开奖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 xml:space="preserve">                   = 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"Drawed"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>;</w:delText>
        </w:r>
      </w:del>
    </w:p>
    <w:p w:rsidR="00B04E59" w:rsidRPr="00A72E4D" w:rsidDel="003A57DC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del w:id="60" w:author="毛毛球" w:date="2019-08-02T12:07:00Z"/>
          <w:rFonts w:ascii="Helvetica" w:eastAsia="PingFang SC" w:hAnsi="Helvetica" w:cs="Helvetica"/>
          <w:kern w:val="0"/>
          <w:sz w:val="18"/>
          <w:szCs w:val="18"/>
        </w:rPr>
      </w:pPr>
      <w:del w:id="61" w:author="毛毛球" w:date="2019-08-02T12:07:00Z"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PingFang SC" w:eastAsia="PingFang SC" w:hAnsi="Menlo" w:cs="PingFang SC" w:hint="eastAsia"/>
            <w:color w:val="C41A16"/>
            <w:kern w:val="0"/>
            <w:sz w:val="18"/>
            <w:szCs w:val="18"/>
          </w:rPr>
          <w:delText>开奖中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..."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 xml:space="preserve">                = 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"Drawing..."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>;</w:delText>
        </w:r>
      </w:del>
    </w:p>
    <w:p w:rsidR="00B04E59" w:rsidRPr="00A72E4D" w:rsidDel="003A57DC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del w:id="62" w:author="毛毛球" w:date="2019-08-02T12:07:00Z"/>
          <w:rFonts w:ascii="Helvetica" w:eastAsia="PingFang SC" w:hAnsi="Helvetica" w:cs="Helvetica"/>
          <w:kern w:val="0"/>
          <w:sz w:val="18"/>
          <w:szCs w:val="18"/>
        </w:rPr>
      </w:pPr>
      <w:del w:id="63" w:author="毛毛球" w:date="2019-08-02T12:07:00Z"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PingFang SC" w:eastAsia="PingFang SC" w:hAnsi="Menlo" w:cs="PingFang SC" w:hint="eastAsia"/>
            <w:color w:val="C41A16"/>
            <w:kern w:val="0"/>
            <w:sz w:val="18"/>
            <w:szCs w:val="18"/>
          </w:rPr>
          <w:delText>参与中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..."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 xml:space="preserve">                = 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"Joining..."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>;</w:delText>
        </w:r>
      </w:del>
    </w:p>
    <w:p w:rsidR="00B04E59" w:rsidRPr="00A72E4D" w:rsidDel="003A57DC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del w:id="64" w:author="毛毛球" w:date="2019-08-02T12:07:00Z"/>
          <w:rFonts w:ascii="Helvetica" w:eastAsia="PingFang SC" w:hAnsi="Helvetica" w:cs="Helvetica"/>
          <w:kern w:val="0"/>
          <w:sz w:val="18"/>
          <w:szCs w:val="18"/>
        </w:rPr>
      </w:pPr>
      <w:del w:id="65" w:author="毛毛球" w:date="2019-08-02T12:07:00Z"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PingFang SC" w:eastAsia="PingFang SC" w:hAnsi="Menlo" w:cs="PingFang SC" w:hint="eastAsia"/>
            <w:color w:val="C41A16"/>
            <w:kern w:val="0"/>
            <w:sz w:val="18"/>
            <w:szCs w:val="18"/>
          </w:rPr>
          <w:delText>取消中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..."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 xml:space="preserve">                = 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"canceling..."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>;</w:delText>
        </w:r>
      </w:del>
    </w:p>
    <w:p w:rsidR="00B04E59" w:rsidRPr="00A72E4D" w:rsidDel="003A57DC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del w:id="66" w:author="毛毛球" w:date="2019-08-02T12:07:00Z"/>
          <w:rFonts w:ascii="Helvetica" w:eastAsia="PingFang SC" w:hAnsi="Helvetica" w:cs="Helvetica"/>
          <w:kern w:val="0"/>
          <w:sz w:val="18"/>
          <w:szCs w:val="18"/>
        </w:rPr>
      </w:pPr>
    </w:p>
    <w:p w:rsidR="00B04E59" w:rsidRPr="00A72E4D" w:rsidDel="003A57DC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del w:id="67" w:author="毛毛球" w:date="2019-08-02T12:07:00Z"/>
          <w:rFonts w:ascii="Helvetica" w:eastAsia="PingFang SC" w:hAnsi="Helvetica" w:cs="Helvetica"/>
          <w:kern w:val="0"/>
          <w:sz w:val="18"/>
          <w:szCs w:val="18"/>
        </w:rPr>
      </w:pPr>
      <w:del w:id="68" w:author="毛毛球" w:date="2019-08-02T12:07:00Z"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PingFang SC" w:eastAsia="PingFang SC" w:hAnsi="Menlo" w:cs="PingFang SC" w:hint="eastAsia"/>
            <w:color w:val="C41A16"/>
            <w:kern w:val="0"/>
            <w:sz w:val="18"/>
            <w:szCs w:val="18"/>
          </w:rPr>
          <w:delText>已结算，保证金已退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 xml:space="preserve">         = 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"Settled and the deposit is returned"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>;</w:delText>
        </w:r>
      </w:del>
    </w:p>
    <w:p w:rsidR="00B04E59" w:rsidRPr="00A72E4D" w:rsidDel="003A57DC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del w:id="69" w:author="毛毛球" w:date="2019-08-02T12:07:00Z"/>
          <w:rFonts w:ascii="Helvetica" w:eastAsia="PingFang SC" w:hAnsi="Helvetica" w:cs="Helvetica"/>
          <w:kern w:val="0"/>
          <w:sz w:val="18"/>
          <w:szCs w:val="18"/>
        </w:rPr>
      </w:pPr>
      <w:del w:id="70" w:author="毛毛球" w:date="2019-08-02T12:07:00Z"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PingFang SC" w:eastAsia="PingFang SC" w:hAnsi="Menlo" w:cs="PingFang SC" w:hint="eastAsia"/>
            <w:color w:val="C41A16"/>
            <w:kern w:val="0"/>
            <w:sz w:val="18"/>
            <w:szCs w:val="18"/>
          </w:rPr>
          <w:delText>已结算，奖金已到账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 xml:space="preserve">         = 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"Settled and bonus arrived 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>;</w:delText>
        </w:r>
      </w:del>
    </w:p>
    <w:p w:rsidR="00B04E59" w:rsidRPr="00A72E4D" w:rsidDel="003A57DC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del w:id="71" w:author="毛毛球" w:date="2019-08-02T12:07:00Z"/>
          <w:rFonts w:ascii="Helvetica" w:eastAsia="PingFang SC" w:hAnsi="Helvetica" w:cs="Helvetica"/>
          <w:kern w:val="0"/>
          <w:sz w:val="18"/>
          <w:szCs w:val="18"/>
        </w:rPr>
      </w:pPr>
      <w:del w:id="72" w:author="毛毛球" w:date="2019-08-02T12:07:00Z"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PingFang SC" w:eastAsia="PingFang SC" w:hAnsi="Menlo" w:cs="PingFang SC" w:hint="eastAsia"/>
            <w:color w:val="C41A16"/>
            <w:kern w:val="0"/>
            <w:sz w:val="18"/>
            <w:szCs w:val="18"/>
          </w:rPr>
          <w:delText>已结算，保证金已退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 xml:space="preserve">         = 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"Settled and the deposit is returned"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>;</w:delText>
        </w:r>
      </w:del>
    </w:p>
    <w:p w:rsidR="00B04E59" w:rsidRPr="00A72E4D" w:rsidDel="003A57DC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del w:id="73" w:author="毛毛球" w:date="2019-08-02T12:07:00Z"/>
          <w:rFonts w:ascii="Helvetica" w:eastAsia="PingFang SC" w:hAnsi="Helvetica" w:cs="Helvetica"/>
          <w:kern w:val="0"/>
          <w:sz w:val="18"/>
          <w:szCs w:val="18"/>
        </w:rPr>
      </w:pPr>
      <w:del w:id="74" w:author="毛毛球" w:date="2019-08-02T12:07:00Z"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PingFang SC" w:eastAsia="PingFang SC" w:hAnsi="Menlo" w:cs="PingFang SC" w:hint="eastAsia"/>
            <w:color w:val="C41A16"/>
            <w:kern w:val="0"/>
            <w:sz w:val="18"/>
            <w:szCs w:val="18"/>
          </w:rPr>
          <w:delText>开奖超时，保证金已扣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 xml:space="preserve">       = 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"Drar overtime</w:delText>
        </w:r>
        <w:r w:rsidRPr="00A72E4D" w:rsidDel="003A57DC">
          <w:rPr>
            <w:rFonts w:ascii="PingFang SC" w:eastAsia="PingFang SC" w:hAnsi="Menlo" w:cs="PingFang SC" w:hint="eastAsia"/>
            <w:color w:val="C41A16"/>
            <w:kern w:val="0"/>
            <w:sz w:val="18"/>
            <w:szCs w:val="18"/>
          </w:rPr>
          <w:delText>，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deposit deducted"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>;</w:delText>
        </w:r>
      </w:del>
    </w:p>
    <w:p w:rsidR="00B04E59" w:rsidRPr="00A72E4D" w:rsidDel="003A57DC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del w:id="75" w:author="毛毛球" w:date="2019-08-02T12:07:00Z"/>
          <w:rFonts w:ascii="Helvetica" w:eastAsia="PingFang SC" w:hAnsi="Helvetica" w:cs="Helvetica"/>
          <w:kern w:val="0"/>
          <w:sz w:val="18"/>
          <w:szCs w:val="18"/>
        </w:rPr>
      </w:pPr>
    </w:p>
    <w:p w:rsidR="00B04E59" w:rsidRPr="00A72E4D" w:rsidDel="003A57DC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del w:id="76" w:author="毛毛球" w:date="2019-08-02T12:07:00Z"/>
          <w:rFonts w:ascii="Helvetica" w:eastAsia="PingFang SC" w:hAnsi="Helvetica" w:cs="Helvetica"/>
          <w:kern w:val="0"/>
          <w:sz w:val="18"/>
          <w:szCs w:val="18"/>
        </w:rPr>
      </w:pPr>
    </w:p>
    <w:p w:rsidR="00B04E59" w:rsidRPr="00A72E4D" w:rsidDel="003A57DC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del w:id="77" w:author="毛毛球" w:date="2019-08-02T12:07:00Z"/>
          <w:rFonts w:ascii="Helvetica" w:eastAsia="PingFang SC" w:hAnsi="Helvetica" w:cs="Helvetica"/>
          <w:kern w:val="0"/>
          <w:sz w:val="18"/>
          <w:szCs w:val="18"/>
        </w:rPr>
      </w:pPr>
      <w:del w:id="78" w:author="毛毛球" w:date="2019-08-02T12:07:00Z"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PingFang SC" w:eastAsia="PingFang SC" w:hAnsi="Menlo" w:cs="PingFang SC" w:hint="eastAsia"/>
            <w:color w:val="C41A16"/>
            <w:kern w:val="0"/>
            <w:sz w:val="18"/>
            <w:szCs w:val="18"/>
          </w:rPr>
          <w:delText>已结算，资金已退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 xml:space="preserve">          = 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"Settled</w:delText>
        </w:r>
        <w:r w:rsidRPr="00A72E4D" w:rsidDel="003A57DC">
          <w:rPr>
            <w:rFonts w:ascii="PingFang SC" w:eastAsia="PingFang SC" w:hAnsi="Menlo" w:cs="PingFang SC" w:hint="eastAsia"/>
            <w:color w:val="C41A16"/>
            <w:kern w:val="0"/>
            <w:sz w:val="18"/>
            <w:szCs w:val="18"/>
          </w:rPr>
          <w:delText>，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fund returned"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>;</w:delText>
        </w:r>
      </w:del>
    </w:p>
    <w:p w:rsidR="00B04E59" w:rsidRPr="00A72E4D" w:rsidDel="003A57DC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del w:id="79" w:author="毛毛球" w:date="2019-08-02T12:07:00Z"/>
          <w:rFonts w:ascii="Helvetica" w:eastAsia="PingFang SC" w:hAnsi="Helvetica" w:cs="Helvetica"/>
          <w:kern w:val="0"/>
          <w:sz w:val="18"/>
          <w:szCs w:val="18"/>
        </w:rPr>
      </w:pPr>
      <w:del w:id="80" w:author="毛毛球" w:date="2019-08-02T12:07:00Z"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PingFang SC" w:eastAsia="PingFang SC" w:hAnsi="Menlo" w:cs="PingFang SC" w:hint="eastAsia"/>
            <w:color w:val="C41A16"/>
            <w:kern w:val="0"/>
            <w:sz w:val="18"/>
            <w:szCs w:val="18"/>
          </w:rPr>
          <w:delText>已结算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 xml:space="preserve">                  = 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"Settled"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>;</w:delText>
        </w:r>
      </w:del>
    </w:p>
    <w:p w:rsidR="00B04E59" w:rsidRPr="00A72E4D" w:rsidDel="003A57DC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del w:id="81" w:author="毛毛球" w:date="2019-08-02T12:07:00Z"/>
          <w:rFonts w:ascii="Helvetica" w:eastAsia="PingFang SC" w:hAnsi="Helvetica" w:cs="Helvetica"/>
          <w:kern w:val="0"/>
          <w:sz w:val="18"/>
          <w:szCs w:val="18"/>
        </w:rPr>
      </w:pPr>
      <w:del w:id="82" w:author="毛毛球" w:date="2019-08-02T12:07:00Z"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PingFang SC" w:eastAsia="PingFang SC" w:hAnsi="Menlo" w:cs="PingFang SC" w:hint="eastAsia"/>
            <w:color w:val="C41A16"/>
            <w:kern w:val="0"/>
            <w:sz w:val="18"/>
            <w:szCs w:val="18"/>
          </w:rPr>
          <w:delText>已结算，奖金已到账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 xml:space="preserve">        = 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"Settled</w:delText>
        </w:r>
        <w:r w:rsidRPr="00A72E4D" w:rsidDel="003A57DC">
          <w:rPr>
            <w:rFonts w:ascii="PingFang SC" w:eastAsia="PingFang SC" w:hAnsi="Menlo" w:cs="PingFang SC" w:hint="eastAsia"/>
            <w:color w:val="C41A16"/>
            <w:kern w:val="0"/>
            <w:sz w:val="18"/>
            <w:szCs w:val="18"/>
          </w:rPr>
          <w:delText>，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fund arrived"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>;</w:delText>
        </w:r>
      </w:del>
    </w:p>
    <w:p w:rsidR="00B04E59" w:rsidRPr="00A72E4D" w:rsidDel="003A57DC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del w:id="83" w:author="毛毛球" w:date="2019-08-02T12:07:00Z"/>
          <w:rFonts w:ascii="Helvetica" w:eastAsia="PingFang SC" w:hAnsi="Helvetica" w:cs="Helvetica"/>
          <w:kern w:val="0"/>
          <w:sz w:val="18"/>
          <w:szCs w:val="18"/>
        </w:rPr>
      </w:pPr>
      <w:del w:id="84" w:author="毛毛球" w:date="2019-08-02T12:07:00Z"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PingFang SC" w:eastAsia="PingFang SC" w:hAnsi="Menlo" w:cs="PingFang SC" w:hint="eastAsia"/>
            <w:color w:val="C41A16"/>
            <w:kern w:val="0"/>
            <w:sz w:val="18"/>
            <w:szCs w:val="18"/>
          </w:rPr>
          <w:delText>开奖超时，奖金已到账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 xml:space="preserve">       = 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"draw times out</w:delText>
        </w:r>
        <w:r w:rsidRPr="00A72E4D" w:rsidDel="003A57DC">
          <w:rPr>
            <w:rFonts w:ascii="PingFang SC" w:eastAsia="PingFang SC" w:hAnsi="Menlo" w:cs="PingFang SC" w:hint="eastAsia"/>
            <w:color w:val="C41A16"/>
            <w:kern w:val="0"/>
            <w:sz w:val="18"/>
            <w:szCs w:val="18"/>
          </w:rPr>
          <w:delText>，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fund arrived"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>;</w:delText>
        </w:r>
      </w:del>
    </w:p>
    <w:p w:rsidR="00B04E59" w:rsidRPr="00A72E4D" w:rsidDel="003A57DC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del w:id="85" w:author="毛毛球" w:date="2019-08-02T12:07:00Z"/>
          <w:rFonts w:ascii="Helvetica" w:eastAsia="PingFang SC" w:hAnsi="Helvetica" w:cs="Helvetica"/>
          <w:kern w:val="0"/>
          <w:sz w:val="18"/>
          <w:szCs w:val="18"/>
        </w:rPr>
      </w:pPr>
    </w:p>
    <w:p w:rsidR="00B04E59" w:rsidRPr="00A72E4D" w:rsidDel="003A57DC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del w:id="86" w:author="毛毛球" w:date="2019-08-02T12:07:00Z"/>
          <w:rFonts w:ascii="Helvetica" w:eastAsia="PingFang SC" w:hAnsi="Helvetica" w:cs="Helvetica"/>
          <w:kern w:val="0"/>
          <w:sz w:val="18"/>
          <w:szCs w:val="18"/>
        </w:rPr>
      </w:pPr>
    </w:p>
    <w:p w:rsidR="00B04E59" w:rsidRPr="00A72E4D" w:rsidDel="003A57DC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del w:id="87" w:author="毛毛球" w:date="2019-08-02T12:07:00Z"/>
          <w:rFonts w:ascii="Helvetica" w:eastAsia="PingFang SC" w:hAnsi="Helvetica" w:cs="Helvetica"/>
          <w:kern w:val="0"/>
          <w:sz w:val="18"/>
          <w:szCs w:val="18"/>
        </w:rPr>
      </w:pPr>
      <w:del w:id="88" w:author="毛毛球" w:date="2019-08-02T12:07:00Z">
        <w:r w:rsidRPr="00A72E4D" w:rsidDel="003A57DC">
          <w:rPr>
            <w:rFonts w:ascii="Menlo" w:eastAsia="PingFang SC" w:hAnsi="Menlo" w:cs="Menlo"/>
            <w:color w:val="1F9508"/>
            <w:kern w:val="0"/>
            <w:sz w:val="18"/>
            <w:szCs w:val="18"/>
          </w:rPr>
          <w:delText>//</w:delText>
        </w:r>
        <w:r w:rsidRPr="00A72E4D" w:rsidDel="003A57DC">
          <w:rPr>
            <w:rFonts w:ascii="PingFang SC" w:eastAsia="PingFang SC" w:hAnsi="Menlo" w:cs="PingFang SC" w:hint="eastAsia"/>
            <w:color w:val="1F9508"/>
            <w:kern w:val="0"/>
            <w:sz w:val="18"/>
            <w:szCs w:val="18"/>
          </w:rPr>
          <w:delText>匹配中</w:delText>
        </w:r>
      </w:del>
    </w:p>
    <w:p w:rsidR="00B04E59" w:rsidRPr="00A72E4D" w:rsidDel="003A57DC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del w:id="89" w:author="毛毛球" w:date="2019-08-02T12:07:00Z"/>
          <w:rFonts w:ascii="Helvetica" w:eastAsia="PingFang SC" w:hAnsi="Helvetica" w:cs="Helvetica"/>
          <w:kern w:val="0"/>
          <w:sz w:val="18"/>
          <w:szCs w:val="18"/>
        </w:rPr>
      </w:pPr>
      <w:del w:id="90" w:author="毛毛球" w:date="2019-08-02T12:07:00Z"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PingFang SC" w:eastAsia="PingFang SC" w:hAnsi="Menlo" w:cs="PingFang SC" w:hint="eastAsia"/>
            <w:color w:val="C41A16"/>
            <w:kern w:val="0"/>
            <w:sz w:val="18"/>
            <w:szCs w:val="18"/>
          </w:rPr>
          <w:delText>确认取消对局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 xml:space="preserve">                    = 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"Confirm to cancel  the game"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>;</w:delText>
        </w:r>
      </w:del>
    </w:p>
    <w:p w:rsidR="00B04E59" w:rsidRPr="00A72E4D" w:rsidDel="003A57DC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del w:id="91" w:author="毛毛球" w:date="2019-08-02T12:07:00Z"/>
          <w:rFonts w:ascii="Helvetica" w:eastAsia="PingFang SC" w:hAnsi="Helvetica" w:cs="Helvetica"/>
          <w:kern w:val="0"/>
          <w:sz w:val="18"/>
          <w:szCs w:val="18"/>
        </w:rPr>
      </w:pPr>
      <w:del w:id="92" w:author="毛毛球" w:date="2019-08-02T12:07:00Z"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PingFang SC" w:eastAsia="PingFang SC" w:hAnsi="Menlo" w:cs="PingFang SC" w:hint="eastAsia"/>
            <w:color w:val="C41A16"/>
            <w:kern w:val="0"/>
            <w:sz w:val="18"/>
            <w:szCs w:val="18"/>
          </w:rPr>
          <w:delText>正在取消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 xml:space="preserve">                       = 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"Canceling"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>;</w:delText>
        </w:r>
      </w:del>
    </w:p>
    <w:p w:rsidR="00B04E59" w:rsidRPr="00A72E4D" w:rsidDel="003A57DC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del w:id="93" w:author="毛毛球" w:date="2019-08-02T12:07:00Z"/>
          <w:rFonts w:ascii="Helvetica" w:eastAsia="PingFang SC" w:hAnsi="Helvetica" w:cs="Helvetica"/>
          <w:kern w:val="0"/>
          <w:sz w:val="18"/>
          <w:szCs w:val="18"/>
        </w:rPr>
      </w:pPr>
      <w:del w:id="94" w:author="毛毛球" w:date="2019-08-02T12:07:00Z"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PingFang SC" w:eastAsia="PingFang SC" w:hAnsi="Menlo" w:cs="PingFang SC" w:hint="eastAsia"/>
            <w:color w:val="C41A16"/>
            <w:kern w:val="0"/>
            <w:sz w:val="18"/>
            <w:szCs w:val="18"/>
          </w:rPr>
          <w:delText>游戏取消失败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 xml:space="preserve">                    = 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"Failed to cancel the game"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>;</w:delText>
        </w:r>
      </w:del>
    </w:p>
    <w:p w:rsidR="00B04E59" w:rsidRPr="00A72E4D" w:rsidDel="003A57DC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del w:id="95" w:author="毛毛球" w:date="2019-08-02T12:07:00Z"/>
          <w:rFonts w:ascii="Helvetica" w:eastAsia="PingFang SC" w:hAnsi="Helvetica" w:cs="Helvetica"/>
          <w:kern w:val="0"/>
          <w:sz w:val="18"/>
          <w:szCs w:val="18"/>
        </w:rPr>
      </w:pPr>
      <w:del w:id="96" w:author="毛毛球" w:date="2019-08-02T12:07:00Z"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PingFang SC" w:eastAsia="PingFang SC" w:hAnsi="Menlo" w:cs="PingFang SC" w:hint="eastAsia"/>
            <w:color w:val="C41A16"/>
            <w:kern w:val="0"/>
            <w:sz w:val="18"/>
            <w:szCs w:val="18"/>
          </w:rPr>
          <w:delText>游戏已取消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 xml:space="preserve">\n </w:delText>
        </w:r>
        <w:r w:rsidRPr="00A72E4D" w:rsidDel="003A57DC">
          <w:rPr>
            <w:rFonts w:ascii="PingFang SC" w:eastAsia="PingFang SC" w:hAnsi="Menlo" w:cs="PingFang SC" w:hint="eastAsia"/>
            <w:color w:val="C41A16"/>
            <w:kern w:val="0"/>
            <w:sz w:val="18"/>
            <w:szCs w:val="18"/>
          </w:rPr>
          <w:delText>这需要一点时间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 xml:space="preserve">       = 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"Game canceled\n Wait for additional time"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>;</w:delText>
        </w:r>
      </w:del>
    </w:p>
    <w:p w:rsidR="00B04E59" w:rsidRPr="00A72E4D" w:rsidDel="003A57DC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del w:id="97" w:author="毛毛球" w:date="2019-08-02T12:07:00Z"/>
          <w:rFonts w:ascii="Helvetica" w:eastAsia="PingFang SC" w:hAnsi="Helvetica" w:cs="Helvetica"/>
          <w:kern w:val="0"/>
          <w:sz w:val="18"/>
          <w:szCs w:val="18"/>
        </w:rPr>
      </w:pPr>
    </w:p>
    <w:p w:rsidR="00B04E59" w:rsidRPr="00A72E4D" w:rsidDel="003A57DC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del w:id="98" w:author="毛毛球" w:date="2019-08-02T12:07:00Z"/>
          <w:rFonts w:ascii="Helvetica" w:eastAsia="PingFang SC" w:hAnsi="Helvetica" w:cs="Helvetica"/>
          <w:kern w:val="0"/>
          <w:sz w:val="18"/>
          <w:szCs w:val="18"/>
        </w:rPr>
      </w:pPr>
      <w:del w:id="99" w:author="毛毛球" w:date="2019-08-02T12:07:00Z">
        <w:r w:rsidRPr="00A72E4D" w:rsidDel="003A57DC">
          <w:rPr>
            <w:rFonts w:ascii="Menlo" w:eastAsia="PingFang SC" w:hAnsi="Menlo" w:cs="Menlo"/>
            <w:color w:val="1F9508"/>
            <w:kern w:val="0"/>
            <w:sz w:val="18"/>
            <w:szCs w:val="18"/>
          </w:rPr>
          <w:delText>//</w:delText>
        </w:r>
        <w:r w:rsidRPr="00A72E4D" w:rsidDel="003A57DC">
          <w:rPr>
            <w:rFonts w:ascii="PingFang SC" w:eastAsia="PingFang SC" w:hAnsi="Menlo" w:cs="PingFang SC" w:hint="eastAsia"/>
            <w:color w:val="1F9508"/>
            <w:kern w:val="0"/>
            <w:sz w:val="18"/>
            <w:szCs w:val="18"/>
          </w:rPr>
          <w:delText>游戏详情</w:delText>
        </w:r>
      </w:del>
    </w:p>
    <w:p w:rsidR="00B04E59" w:rsidRPr="00A72E4D" w:rsidDel="003A57DC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del w:id="100" w:author="毛毛球" w:date="2019-08-02T12:07:00Z"/>
          <w:rFonts w:ascii="Helvetica" w:eastAsia="PingFang SC" w:hAnsi="Helvetica" w:cs="Helvetica"/>
          <w:kern w:val="0"/>
          <w:sz w:val="18"/>
          <w:szCs w:val="18"/>
        </w:rPr>
      </w:pPr>
      <w:del w:id="101" w:author="毛毛球" w:date="2019-08-02T12:07:00Z"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PingFang SC" w:eastAsia="PingFang SC" w:hAnsi="Menlo" w:cs="PingFang SC" w:hint="eastAsia"/>
            <w:color w:val="C41A16"/>
            <w:kern w:val="0"/>
            <w:sz w:val="18"/>
            <w:szCs w:val="18"/>
          </w:rPr>
          <w:delText>保证金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:%.0f</w:delText>
        </w:r>
        <w:r w:rsidRPr="00A72E4D" w:rsidDel="003A57DC">
          <w:rPr>
            <w:rFonts w:ascii="PingFang SC" w:eastAsia="PingFang SC" w:hAnsi="Menlo" w:cs="PingFang SC" w:hint="eastAsia"/>
            <w:color w:val="C41A16"/>
            <w:kern w:val="0"/>
            <w:sz w:val="18"/>
            <w:szCs w:val="18"/>
          </w:rPr>
          <w:delText>币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 xml:space="preserve">            = 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"Deposit:%.0f Coin"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>;</w:delText>
        </w:r>
      </w:del>
    </w:p>
    <w:p w:rsidR="00B04E59" w:rsidRPr="00A72E4D" w:rsidDel="003A57DC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del w:id="102" w:author="毛毛球" w:date="2019-08-02T12:07:00Z"/>
          <w:rFonts w:ascii="Helvetica" w:eastAsia="PingFang SC" w:hAnsi="Helvetica" w:cs="Helvetica"/>
          <w:kern w:val="0"/>
          <w:sz w:val="18"/>
          <w:szCs w:val="18"/>
        </w:rPr>
      </w:pPr>
      <w:del w:id="103" w:author="毛毛球" w:date="2019-08-02T12:07:00Z"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PingFang SC" w:eastAsia="PingFang SC" w:hAnsi="Menlo" w:cs="PingFang SC" w:hint="eastAsia"/>
            <w:color w:val="C41A16"/>
            <w:kern w:val="0"/>
            <w:sz w:val="18"/>
            <w:szCs w:val="18"/>
          </w:rPr>
          <w:delText>敌方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 xml:space="preserve">                    = 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"The other party"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>;</w:delText>
        </w:r>
      </w:del>
    </w:p>
    <w:p w:rsidR="00B04E59" w:rsidRPr="00A72E4D" w:rsidDel="003A57DC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del w:id="104" w:author="毛毛球" w:date="2019-08-02T12:07:00Z"/>
          <w:rFonts w:ascii="Helvetica" w:eastAsia="PingFang SC" w:hAnsi="Helvetica" w:cs="Helvetica"/>
          <w:kern w:val="0"/>
          <w:sz w:val="18"/>
          <w:szCs w:val="18"/>
        </w:rPr>
      </w:pPr>
      <w:del w:id="105" w:author="毛毛球" w:date="2019-08-02T12:07:00Z"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PingFang SC" w:eastAsia="PingFang SC" w:hAnsi="Menlo" w:cs="PingFang SC" w:hint="eastAsia"/>
            <w:color w:val="C41A16"/>
            <w:kern w:val="0"/>
            <w:sz w:val="18"/>
            <w:szCs w:val="18"/>
          </w:rPr>
          <w:delText>我方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 xml:space="preserve">                    = 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"Our party"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>;</w:delText>
        </w:r>
      </w:del>
    </w:p>
    <w:p w:rsidR="00B04E59" w:rsidRPr="00A72E4D" w:rsidDel="003A57DC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del w:id="106" w:author="毛毛球" w:date="2019-08-02T12:07:00Z"/>
          <w:rFonts w:ascii="Helvetica" w:eastAsia="PingFang SC" w:hAnsi="Helvetica" w:cs="Helvetica"/>
          <w:kern w:val="0"/>
          <w:sz w:val="18"/>
          <w:szCs w:val="18"/>
        </w:rPr>
      </w:pPr>
      <w:del w:id="107" w:author="毛毛球" w:date="2019-08-02T12:07:00Z"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PingFang SC" w:eastAsia="PingFang SC" w:hAnsi="Menlo" w:cs="PingFang SC" w:hint="eastAsia"/>
            <w:color w:val="C41A16"/>
            <w:kern w:val="0"/>
            <w:sz w:val="18"/>
            <w:szCs w:val="18"/>
          </w:rPr>
          <w:delText>未进入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 xml:space="preserve">                  = 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"Not entering"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>;</w:delText>
        </w:r>
      </w:del>
    </w:p>
    <w:p w:rsidR="00B04E59" w:rsidRPr="00A72E4D" w:rsidDel="003A57DC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del w:id="108" w:author="毛毛球" w:date="2019-08-02T12:07:00Z"/>
          <w:rFonts w:ascii="Helvetica" w:eastAsia="PingFang SC" w:hAnsi="Helvetica" w:cs="Helvetica"/>
          <w:kern w:val="0"/>
          <w:sz w:val="18"/>
          <w:szCs w:val="18"/>
        </w:rPr>
      </w:pPr>
      <w:del w:id="109" w:author="毛毛球" w:date="2019-08-02T12:07:00Z"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PingFang SC" w:eastAsia="PingFang SC" w:hAnsi="Menlo" w:cs="PingFang SC" w:hint="eastAsia"/>
            <w:color w:val="C41A16"/>
            <w:kern w:val="0"/>
            <w:sz w:val="18"/>
            <w:szCs w:val="18"/>
          </w:rPr>
          <w:delText>等待对手进入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 xml:space="preserve">             = 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"Waiting for the other party to enter"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>;</w:delText>
        </w:r>
      </w:del>
    </w:p>
    <w:p w:rsidR="00B04E59" w:rsidRPr="00A72E4D" w:rsidDel="003A57DC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del w:id="110" w:author="毛毛球" w:date="2019-08-02T12:07:00Z"/>
          <w:rFonts w:ascii="Helvetica" w:eastAsia="PingFang SC" w:hAnsi="Helvetica" w:cs="Helvetica"/>
          <w:kern w:val="0"/>
          <w:sz w:val="18"/>
          <w:szCs w:val="18"/>
        </w:rPr>
      </w:pPr>
      <w:del w:id="111" w:author="毛毛球" w:date="2019-08-02T12:07:00Z"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 xml:space="preserve">"Game ID </w:delText>
        </w:r>
        <w:r w:rsidRPr="00A72E4D" w:rsidDel="003A57DC">
          <w:rPr>
            <w:rFonts w:ascii="PingFang SC" w:eastAsia="PingFang SC" w:hAnsi="Menlo" w:cs="PingFang SC" w:hint="eastAsia"/>
            <w:color w:val="C41A16"/>
            <w:kern w:val="0"/>
            <w:sz w:val="18"/>
            <w:szCs w:val="18"/>
          </w:rPr>
          <w:delText>复制成功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 xml:space="preserve">        = 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"Game ID Copied"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>;</w:delText>
        </w:r>
      </w:del>
    </w:p>
    <w:p w:rsidR="00B04E59" w:rsidRPr="00A72E4D" w:rsidDel="003A57DC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del w:id="112" w:author="毛毛球" w:date="2019-08-02T12:07:00Z"/>
          <w:rFonts w:ascii="Helvetica" w:eastAsia="PingFang SC" w:hAnsi="Helvetica" w:cs="Helvetica"/>
          <w:kern w:val="0"/>
          <w:sz w:val="18"/>
          <w:szCs w:val="18"/>
        </w:rPr>
      </w:pPr>
    </w:p>
    <w:p w:rsidR="00B04E59" w:rsidRPr="00A72E4D" w:rsidDel="003A57DC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del w:id="113" w:author="毛毛球" w:date="2019-08-02T12:07:00Z"/>
          <w:rFonts w:ascii="Helvetica" w:eastAsia="PingFang SC" w:hAnsi="Helvetica" w:cs="Helvetica"/>
          <w:kern w:val="0"/>
          <w:sz w:val="18"/>
          <w:szCs w:val="18"/>
        </w:rPr>
      </w:pPr>
      <w:del w:id="114" w:author="毛毛球" w:date="2019-08-02T12:07:00Z">
        <w:r w:rsidRPr="00A72E4D" w:rsidDel="003A57DC">
          <w:rPr>
            <w:rFonts w:ascii="Menlo" w:eastAsia="PingFang SC" w:hAnsi="Menlo" w:cs="Menlo"/>
            <w:color w:val="1F9508"/>
            <w:kern w:val="0"/>
            <w:sz w:val="18"/>
            <w:szCs w:val="18"/>
          </w:rPr>
          <w:delText>//</w:delText>
        </w:r>
        <w:r w:rsidRPr="00A72E4D" w:rsidDel="003A57DC">
          <w:rPr>
            <w:rFonts w:ascii="PingFang SC" w:eastAsia="PingFang SC" w:hAnsi="Menlo" w:cs="PingFang SC" w:hint="eastAsia"/>
            <w:color w:val="1F9508"/>
            <w:kern w:val="0"/>
            <w:sz w:val="18"/>
            <w:szCs w:val="18"/>
          </w:rPr>
          <w:delText>商店</w:delText>
        </w:r>
      </w:del>
    </w:p>
    <w:p w:rsidR="00B04E59" w:rsidRPr="00A72E4D" w:rsidDel="003A57DC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del w:id="115" w:author="毛毛球" w:date="2019-08-02T12:07:00Z"/>
          <w:rFonts w:ascii="Helvetica" w:eastAsia="PingFang SC" w:hAnsi="Helvetica" w:cs="Helvetica"/>
          <w:kern w:val="0"/>
          <w:sz w:val="18"/>
          <w:szCs w:val="18"/>
        </w:rPr>
      </w:pPr>
      <w:del w:id="116" w:author="毛毛球" w:date="2019-08-02T12:07:00Z"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PingFang SC" w:eastAsia="PingFang SC" w:hAnsi="Menlo" w:cs="PingFang SC" w:hint="eastAsia"/>
            <w:color w:val="C41A16"/>
            <w:kern w:val="0"/>
            <w:sz w:val="18"/>
            <w:szCs w:val="18"/>
          </w:rPr>
          <w:delText>游戏币充值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 xml:space="preserve">              = 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"Recharge the game currency"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>;</w:delText>
        </w:r>
      </w:del>
    </w:p>
    <w:p w:rsidR="00B04E59" w:rsidRPr="00A72E4D" w:rsidDel="003A57DC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del w:id="117" w:author="毛毛球" w:date="2019-08-02T12:07:00Z"/>
          <w:rFonts w:ascii="Helvetica" w:eastAsia="PingFang SC" w:hAnsi="Helvetica" w:cs="Helvetica"/>
          <w:kern w:val="0"/>
          <w:sz w:val="18"/>
          <w:szCs w:val="18"/>
        </w:rPr>
      </w:pPr>
      <w:del w:id="118" w:author="毛毛球" w:date="2019-08-02T12:07:00Z"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PingFang SC" w:eastAsia="PingFang SC" w:hAnsi="Menlo" w:cs="PingFang SC" w:hint="eastAsia"/>
            <w:color w:val="C41A16"/>
            <w:kern w:val="0"/>
            <w:sz w:val="18"/>
            <w:szCs w:val="18"/>
          </w:rPr>
          <w:delText>游戏币提现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 xml:space="preserve">              = 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"Withdraw the game currency"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>;</w:delText>
        </w:r>
      </w:del>
    </w:p>
    <w:p w:rsidR="00B04E59" w:rsidRPr="00A72E4D" w:rsidDel="003A57DC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del w:id="119" w:author="毛毛球" w:date="2019-08-02T12:07:00Z"/>
          <w:rFonts w:ascii="Helvetica" w:eastAsia="PingFang SC" w:hAnsi="Helvetica" w:cs="Helvetica"/>
          <w:kern w:val="0"/>
          <w:sz w:val="18"/>
          <w:szCs w:val="18"/>
        </w:rPr>
      </w:pPr>
      <w:del w:id="120" w:author="毛毛球" w:date="2019-08-02T12:07:00Z"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PingFang SC" w:eastAsia="PingFang SC" w:hAnsi="Menlo" w:cs="PingFang SC" w:hint="eastAsia"/>
            <w:color w:val="C41A16"/>
            <w:kern w:val="0"/>
            <w:sz w:val="18"/>
            <w:szCs w:val="18"/>
          </w:rPr>
          <w:delText>全部兑换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 xml:space="preserve">                = 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"exchange all"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>;</w:delText>
        </w:r>
      </w:del>
    </w:p>
    <w:p w:rsidR="00B04E59" w:rsidRPr="00A72E4D" w:rsidDel="003A57DC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del w:id="121" w:author="毛毛球" w:date="2019-08-02T12:07:00Z"/>
          <w:rFonts w:ascii="Helvetica" w:eastAsia="PingFang SC" w:hAnsi="Helvetica" w:cs="Helvetica"/>
          <w:kern w:val="0"/>
          <w:sz w:val="18"/>
          <w:szCs w:val="18"/>
        </w:rPr>
      </w:pPr>
      <w:del w:id="122" w:author="毛毛球" w:date="2019-08-02T12:07:00Z"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PingFang SC" w:eastAsia="PingFang SC" w:hAnsi="Menlo" w:cs="PingFang SC" w:hint="eastAsia"/>
            <w:color w:val="C41A16"/>
            <w:kern w:val="0"/>
            <w:sz w:val="18"/>
            <w:szCs w:val="18"/>
          </w:rPr>
          <w:delText>游戏币不足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 xml:space="preserve">              = 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"insufficient game currency"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>;</w:delText>
        </w:r>
      </w:del>
    </w:p>
    <w:p w:rsidR="00B04E59" w:rsidRPr="00A72E4D" w:rsidDel="003A57DC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del w:id="123" w:author="毛毛球" w:date="2019-08-02T12:07:00Z"/>
          <w:rFonts w:ascii="Helvetica" w:eastAsia="PingFang SC" w:hAnsi="Helvetica" w:cs="Helvetica"/>
          <w:kern w:val="0"/>
          <w:sz w:val="18"/>
          <w:szCs w:val="18"/>
        </w:rPr>
      </w:pPr>
      <w:del w:id="124" w:author="毛毛球" w:date="2019-08-02T12:07:00Z"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PingFang SC" w:eastAsia="PingFang SC" w:hAnsi="Menlo" w:cs="PingFang SC" w:hint="eastAsia"/>
            <w:color w:val="C41A16"/>
            <w:kern w:val="0"/>
            <w:sz w:val="18"/>
            <w:szCs w:val="18"/>
          </w:rPr>
          <w:delText>请选择充值金额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 xml:space="preserve">           = 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"select the recharge amount"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>;</w:delText>
        </w:r>
      </w:del>
    </w:p>
    <w:p w:rsidR="00B04E59" w:rsidRPr="00A72E4D" w:rsidDel="003A57DC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del w:id="125" w:author="毛毛球" w:date="2019-08-02T12:07:00Z"/>
          <w:rFonts w:ascii="Helvetica" w:eastAsia="PingFang SC" w:hAnsi="Helvetica" w:cs="Helvetica"/>
          <w:kern w:val="0"/>
          <w:sz w:val="18"/>
          <w:szCs w:val="18"/>
        </w:rPr>
      </w:pPr>
      <w:del w:id="126" w:author="毛毛球" w:date="2019-08-02T12:07:00Z"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PingFang SC" w:eastAsia="PingFang SC" w:hAnsi="Menlo" w:cs="PingFang SC" w:hint="eastAsia"/>
            <w:color w:val="C41A16"/>
            <w:kern w:val="0"/>
            <w:sz w:val="18"/>
            <w:szCs w:val="18"/>
          </w:rPr>
          <w:delText>确定充值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 xml:space="preserve"> %@ </w:delText>
        </w:r>
        <w:r w:rsidRPr="00A72E4D" w:rsidDel="003A57DC">
          <w:rPr>
            <w:rFonts w:ascii="PingFang SC" w:eastAsia="PingFang SC" w:hAnsi="Menlo" w:cs="PingFang SC" w:hint="eastAsia"/>
            <w:color w:val="C41A16"/>
            <w:kern w:val="0"/>
            <w:sz w:val="18"/>
            <w:szCs w:val="18"/>
          </w:rPr>
          <w:delText>游戏币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 xml:space="preserve">       = 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"Confirm to recharge %@ game currency"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 xml:space="preserve">; </w:delText>
        </w:r>
        <w:r w:rsidRPr="00A72E4D" w:rsidDel="003A57DC">
          <w:rPr>
            <w:rFonts w:ascii="Menlo" w:eastAsia="PingFang SC" w:hAnsi="Menlo" w:cs="Menlo"/>
            <w:color w:val="1F9508"/>
            <w:kern w:val="0"/>
            <w:sz w:val="18"/>
            <w:szCs w:val="18"/>
          </w:rPr>
          <w:delText>//%@</w:delText>
        </w:r>
        <w:r w:rsidRPr="00A72E4D" w:rsidDel="003A57DC">
          <w:rPr>
            <w:rFonts w:ascii="PingFang SC" w:eastAsia="PingFang SC" w:hAnsi="Menlo" w:cs="PingFang SC" w:hint="eastAsia"/>
            <w:color w:val="1F9508"/>
            <w:kern w:val="0"/>
            <w:sz w:val="18"/>
            <w:szCs w:val="18"/>
          </w:rPr>
          <w:delText>是占位符</w:delText>
        </w:r>
        <w:r w:rsidRPr="00A72E4D" w:rsidDel="003A57DC">
          <w:rPr>
            <w:rFonts w:ascii="Menlo" w:eastAsia="PingFang SC" w:hAnsi="Menlo" w:cs="Menlo"/>
            <w:color w:val="1F9508"/>
            <w:kern w:val="0"/>
            <w:sz w:val="18"/>
            <w:szCs w:val="18"/>
          </w:rPr>
          <w:delText xml:space="preserve"> </w:delText>
        </w:r>
        <w:r w:rsidRPr="00A72E4D" w:rsidDel="003A57DC">
          <w:rPr>
            <w:rFonts w:ascii="PingFang SC" w:eastAsia="PingFang SC" w:hAnsi="Menlo" w:cs="PingFang SC" w:hint="eastAsia"/>
            <w:color w:val="1F9508"/>
            <w:kern w:val="0"/>
            <w:sz w:val="18"/>
            <w:szCs w:val="18"/>
          </w:rPr>
          <w:delText>比如</w:delText>
        </w:r>
        <w:r w:rsidRPr="00A72E4D" w:rsidDel="003A57DC">
          <w:rPr>
            <w:rFonts w:ascii="Menlo" w:eastAsia="PingFang SC" w:hAnsi="Menlo" w:cs="Menlo"/>
            <w:color w:val="1F9508"/>
            <w:kern w:val="0"/>
            <w:sz w:val="18"/>
            <w:szCs w:val="18"/>
          </w:rPr>
          <w:delText xml:space="preserve"> </w:delText>
        </w:r>
        <w:r w:rsidRPr="00A72E4D" w:rsidDel="003A57DC">
          <w:rPr>
            <w:rFonts w:ascii="PingFang SC" w:eastAsia="PingFang SC" w:hAnsi="Menlo" w:cs="PingFang SC" w:hint="eastAsia"/>
            <w:color w:val="1F9508"/>
            <w:kern w:val="0"/>
            <w:sz w:val="18"/>
            <w:szCs w:val="18"/>
          </w:rPr>
          <w:delText>确定充值</w:delText>
        </w:r>
        <w:r w:rsidRPr="00A72E4D" w:rsidDel="003A57DC">
          <w:rPr>
            <w:rFonts w:ascii="Menlo" w:eastAsia="PingFang SC" w:hAnsi="Menlo" w:cs="Menlo"/>
            <w:color w:val="1F9508"/>
            <w:kern w:val="0"/>
            <w:sz w:val="18"/>
            <w:szCs w:val="18"/>
          </w:rPr>
          <w:delText xml:space="preserve"> 5 </w:delText>
        </w:r>
        <w:r w:rsidRPr="00A72E4D" w:rsidDel="003A57DC">
          <w:rPr>
            <w:rFonts w:ascii="PingFang SC" w:eastAsia="PingFang SC" w:hAnsi="Menlo" w:cs="PingFang SC" w:hint="eastAsia"/>
            <w:color w:val="1F9508"/>
            <w:kern w:val="0"/>
            <w:sz w:val="18"/>
            <w:szCs w:val="18"/>
          </w:rPr>
          <w:delText>游戏币</w:delText>
        </w:r>
      </w:del>
    </w:p>
    <w:p w:rsidR="00B04E59" w:rsidRPr="00A72E4D" w:rsidDel="003A57DC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del w:id="127" w:author="毛毛球" w:date="2019-08-02T12:07:00Z"/>
          <w:rFonts w:ascii="Helvetica" w:eastAsia="PingFang SC" w:hAnsi="Helvetica" w:cs="Helvetica"/>
          <w:kern w:val="0"/>
          <w:sz w:val="18"/>
          <w:szCs w:val="18"/>
        </w:rPr>
      </w:pPr>
      <w:del w:id="128" w:author="毛毛球" w:date="2019-08-02T12:07:00Z"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PingFang SC" w:eastAsia="PingFang SC" w:hAnsi="Menlo" w:cs="PingFang SC" w:hint="eastAsia"/>
            <w:color w:val="C41A16"/>
            <w:kern w:val="0"/>
            <w:sz w:val="18"/>
            <w:szCs w:val="18"/>
          </w:rPr>
          <w:delText>请输入提现金额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 xml:space="preserve">           = 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"Enter the amount to withdraw"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>;</w:delText>
        </w:r>
      </w:del>
    </w:p>
    <w:p w:rsidR="00B04E59" w:rsidRPr="00A72E4D" w:rsidDel="003A57DC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del w:id="129" w:author="毛毛球" w:date="2019-08-02T12:07:00Z"/>
          <w:rFonts w:ascii="Helvetica" w:eastAsia="PingFang SC" w:hAnsi="Helvetica" w:cs="Helvetica"/>
          <w:kern w:val="0"/>
          <w:sz w:val="18"/>
          <w:szCs w:val="18"/>
        </w:rPr>
      </w:pPr>
      <w:del w:id="130" w:author="毛毛球" w:date="2019-08-02T12:07:00Z"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PingFang SC" w:eastAsia="PingFang SC" w:hAnsi="Menlo" w:cs="PingFang SC" w:hint="eastAsia"/>
            <w:color w:val="C41A16"/>
            <w:kern w:val="0"/>
            <w:sz w:val="18"/>
            <w:szCs w:val="18"/>
          </w:rPr>
          <w:delText>确定提现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 xml:space="preserve"> %@ </w:delText>
        </w:r>
        <w:r w:rsidRPr="00A72E4D" w:rsidDel="003A57DC">
          <w:rPr>
            <w:rFonts w:ascii="PingFang SC" w:eastAsia="PingFang SC" w:hAnsi="Menlo" w:cs="PingFang SC" w:hint="eastAsia"/>
            <w:color w:val="C41A16"/>
            <w:kern w:val="0"/>
            <w:sz w:val="18"/>
            <w:szCs w:val="18"/>
          </w:rPr>
          <w:delText>游戏币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 xml:space="preserve">       = 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 xml:space="preserve">"Confirm to withdraw %@ </w:delText>
        </w:r>
        <w:r w:rsidRPr="00A72E4D" w:rsidDel="003A57DC">
          <w:rPr>
            <w:rFonts w:ascii="PingFang SC" w:eastAsia="PingFang SC" w:hAnsi="Menlo" w:cs="PingFang SC" w:hint="eastAsia"/>
            <w:color w:val="C41A16"/>
            <w:kern w:val="0"/>
            <w:sz w:val="18"/>
            <w:szCs w:val="18"/>
          </w:rPr>
          <w:delText>游戏币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 xml:space="preserve">; </w:delText>
        </w:r>
        <w:r w:rsidRPr="00A72E4D" w:rsidDel="003A57DC">
          <w:rPr>
            <w:rFonts w:ascii="Menlo" w:eastAsia="PingFang SC" w:hAnsi="Menlo" w:cs="Menlo"/>
            <w:color w:val="1F9508"/>
            <w:kern w:val="0"/>
            <w:sz w:val="18"/>
            <w:szCs w:val="18"/>
          </w:rPr>
          <w:delText>//%@</w:delText>
        </w:r>
        <w:r w:rsidRPr="00A72E4D" w:rsidDel="003A57DC">
          <w:rPr>
            <w:rFonts w:ascii="PingFang SC" w:eastAsia="PingFang SC" w:hAnsi="Menlo" w:cs="PingFang SC" w:hint="eastAsia"/>
            <w:color w:val="1F9508"/>
            <w:kern w:val="0"/>
            <w:sz w:val="18"/>
            <w:szCs w:val="18"/>
          </w:rPr>
          <w:delText>是占位符</w:delText>
        </w:r>
        <w:r w:rsidRPr="00A72E4D" w:rsidDel="003A57DC">
          <w:rPr>
            <w:rFonts w:ascii="Menlo" w:eastAsia="PingFang SC" w:hAnsi="Menlo" w:cs="Menlo"/>
            <w:color w:val="1F9508"/>
            <w:kern w:val="0"/>
            <w:sz w:val="18"/>
            <w:szCs w:val="18"/>
          </w:rPr>
          <w:delText xml:space="preserve"> </w:delText>
        </w:r>
        <w:r w:rsidRPr="00A72E4D" w:rsidDel="003A57DC">
          <w:rPr>
            <w:rFonts w:ascii="PingFang SC" w:eastAsia="PingFang SC" w:hAnsi="Menlo" w:cs="PingFang SC" w:hint="eastAsia"/>
            <w:color w:val="1F9508"/>
            <w:kern w:val="0"/>
            <w:sz w:val="18"/>
            <w:szCs w:val="18"/>
          </w:rPr>
          <w:delText>比如</w:delText>
        </w:r>
        <w:r w:rsidRPr="00A72E4D" w:rsidDel="003A57DC">
          <w:rPr>
            <w:rFonts w:ascii="Menlo" w:eastAsia="PingFang SC" w:hAnsi="Menlo" w:cs="Menlo"/>
            <w:color w:val="1F9508"/>
            <w:kern w:val="0"/>
            <w:sz w:val="18"/>
            <w:szCs w:val="18"/>
          </w:rPr>
          <w:delText xml:space="preserve"> </w:delText>
        </w:r>
        <w:r w:rsidRPr="00A72E4D" w:rsidDel="003A57DC">
          <w:rPr>
            <w:rFonts w:ascii="PingFang SC" w:eastAsia="PingFang SC" w:hAnsi="Menlo" w:cs="PingFang SC" w:hint="eastAsia"/>
            <w:color w:val="1F9508"/>
            <w:kern w:val="0"/>
            <w:sz w:val="18"/>
            <w:szCs w:val="18"/>
          </w:rPr>
          <w:delText>确定提现</w:delText>
        </w:r>
        <w:r w:rsidRPr="00A72E4D" w:rsidDel="003A57DC">
          <w:rPr>
            <w:rFonts w:ascii="Menlo" w:eastAsia="PingFang SC" w:hAnsi="Menlo" w:cs="Menlo"/>
            <w:color w:val="1F9508"/>
            <w:kern w:val="0"/>
            <w:sz w:val="18"/>
            <w:szCs w:val="18"/>
          </w:rPr>
          <w:delText xml:space="preserve"> 8 </w:delText>
        </w:r>
        <w:r w:rsidRPr="00A72E4D" w:rsidDel="003A57DC">
          <w:rPr>
            <w:rFonts w:ascii="PingFang SC" w:eastAsia="PingFang SC" w:hAnsi="Menlo" w:cs="PingFang SC" w:hint="eastAsia"/>
            <w:color w:val="1F9508"/>
            <w:kern w:val="0"/>
            <w:sz w:val="18"/>
            <w:szCs w:val="18"/>
          </w:rPr>
          <w:delText>游戏币</w:delText>
        </w:r>
      </w:del>
    </w:p>
    <w:p w:rsidR="00B04E59" w:rsidRPr="00A72E4D" w:rsidDel="003A57DC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del w:id="131" w:author="毛毛球" w:date="2019-08-02T12:07:00Z"/>
          <w:rFonts w:ascii="Helvetica" w:eastAsia="PingFang SC" w:hAnsi="Helvetica" w:cs="Helvetica"/>
          <w:kern w:val="0"/>
          <w:sz w:val="18"/>
          <w:szCs w:val="18"/>
        </w:rPr>
      </w:pPr>
      <w:del w:id="132" w:author="毛毛球" w:date="2019-08-02T12:07:00Z"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"%@</w:delText>
        </w:r>
        <w:r w:rsidRPr="00A72E4D" w:rsidDel="003A57DC">
          <w:rPr>
            <w:rFonts w:ascii="PingFang SC" w:eastAsia="PingFang SC" w:hAnsi="Menlo" w:cs="PingFang SC" w:hint="eastAsia"/>
            <w:color w:val="C41A16"/>
            <w:kern w:val="0"/>
            <w:sz w:val="18"/>
            <w:szCs w:val="18"/>
          </w:rPr>
          <w:delText>币可兑换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%@BTY"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 xml:space="preserve">         = 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"%@ can exchange for%@BTY"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 xml:space="preserve">;  </w:delText>
        </w:r>
        <w:r w:rsidRPr="00A72E4D" w:rsidDel="003A57DC">
          <w:rPr>
            <w:rFonts w:ascii="Menlo" w:eastAsia="PingFang SC" w:hAnsi="Menlo" w:cs="Menlo"/>
            <w:color w:val="1F9508"/>
            <w:kern w:val="0"/>
            <w:sz w:val="18"/>
            <w:szCs w:val="18"/>
          </w:rPr>
          <w:delText>//%@</w:delText>
        </w:r>
        <w:r w:rsidRPr="00A72E4D" w:rsidDel="003A57DC">
          <w:rPr>
            <w:rFonts w:ascii="PingFang SC" w:eastAsia="PingFang SC" w:hAnsi="Menlo" w:cs="PingFang SC" w:hint="eastAsia"/>
            <w:color w:val="1F9508"/>
            <w:kern w:val="0"/>
            <w:sz w:val="18"/>
            <w:szCs w:val="18"/>
          </w:rPr>
          <w:delText>是占位符</w:delText>
        </w:r>
        <w:r w:rsidRPr="00A72E4D" w:rsidDel="003A57DC">
          <w:rPr>
            <w:rFonts w:ascii="Menlo" w:eastAsia="PingFang SC" w:hAnsi="Menlo" w:cs="Menlo"/>
            <w:color w:val="1F9508"/>
            <w:kern w:val="0"/>
            <w:sz w:val="18"/>
            <w:szCs w:val="18"/>
          </w:rPr>
          <w:delText xml:space="preserve">  </w:delText>
        </w:r>
        <w:r w:rsidRPr="00A72E4D" w:rsidDel="003A57DC">
          <w:rPr>
            <w:rFonts w:ascii="PingFang SC" w:eastAsia="PingFang SC" w:hAnsi="Menlo" w:cs="PingFang SC" w:hint="eastAsia"/>
            <w:color w:val="1F9508"/>
            <w:kern w:val="0"/>
            <w:sz w:val="18"/>
            <w:szCs w:val="18"/>
          </w:rPr>
          <w:delText>比如</w:delText>
        </w:r>
        <w:r w:rsidRPr="00A72E4D" w:rsidDel="003A57DC">
          <w:rPr>
            <w:rFonts w:ascii="Menlo" w:eastAsia="PingFang SC" w:hAnsi="Menlo" w:cs="Menlo"/>
            <w:color w:val="1F9508"/>
            <w:kern w:val="0"/>
            <w:sz w:val="18"/>
            <w:szCs w:val="18"/>
          </w:rPr>
          <w:delText xml:space="preserve"> 6</w:delText>
        </w:r>
        <w:r w:rsidRPr="00A72E4D" w:rsidDel="003A57DC">
          <w:rPr>
            <w:rFonts w:ascii="PingFang SC" w:eastAsia="PingFang SC" w:hAnsi="Menlo" w:cs="PingFang SC" w:hint="eastAsia"/>
            <w:color w:val="1F9508"/>
            <w:kern w:val="0"/>
            <w:sz w:val="18"/>
            <w:szCs w:val="18"/>
          </w:rPr>
          <w:delText>币可兑换</w:delText>
        </w:r>
        <w:r w:rsidRPr="00A72E4D" w:rsidDel="003A57DC">
          <w:rPr>
            <w:rFonts w:ascii="Menlo" w:eastAsia="PingFang SC" w:hAnsi="Menlo" w:cs="Menlo"/>
            <w:color w:val="1F9508"/>
            <w:kern w:val="0"/>
            <w:sz w:val="18"/>
            <w:szCs w:val="18"/>
          </w:rPr>
          <w:delText>9BTY</w:delText>
        </w:r>
      </w:del>
    </w:p>
    <w:p w:rsidR="00B04E59" w:rsidRPr="00A72E4D" w:rsidDel="003A57DC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del w:id="133" w:author="毛毛球" w:date="2019-08-02T12:07:00Z"/>
          <w:rFonts w:ascii="Helvetica" w:eastAsia="PingFang SC" w:hAnsi="Helvetica" w:cs="Helvetica"/>
          <w:kern w:val="0"/>
          <w:sz w:val="18"/>
          <w:szCs w:val="18"/>
        </w:rPr>
      </w:pPr>
      <w:del w:id="134" w:author="毛毛球" w:date="2019-08-02T12:07:00Z"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PingFang SC" w:eastAsia="PingFang SC" w:hAnsi="Menlo" w:cs="PingFang SC" w:hint="eastAsia"/>
            <w:color w:val="C41A16"/>
            <w:kern w:val="0"/>
            <w:sz w:val="18"/>
            <w:szCs w:val="18"/>
          </w:rPr>
          <w:delText>充值提示：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 xml:space="preserve"> \n1.</w:delText>
        </w:r>
        <w:r w:rsidRPr="00A72E4D" w:rsidDel="003A57DC">
          <w:rPr>
            <w:rFonts w:ascii="PingFang SC" w:eastAsia="PingFang SC" w:hAnsi="Menlo" w:cs="PingFang SC" w:hint="eastAsia"/>
            <w:color w:val="C41A16"/>
            <w:kern w:val="0"/>
            <w:sz w:val="18"/>
            <w:szCs w:val="18"/>
          </w:rPr>
          <w:delText>进行游戏的钱包中至少保留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1BTY</w:delText>
        </w:r>
        <w:r w:rsidRPr="00A72E4D" w:rsidDel="003A57DC">
          <w:rPr>
            <w:rFonts w:ascii="PingFang SC" w:eastAsia="PingFang SC" w:hAnsi="Menlo" w:cs="PingFang SC" w:hint="eastAsia"/>
            <w:color w:val="C41A16"/>
            <w:kern w:val="0"/>
            <w:sz w:val="18"/>
            <w:szCs w:val="18"/>
          </w:rPr>
          <w:delText>作为游戏燃料。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 xml:space="preserve"> \n2.</w:delText>
        </w:r>
        <w:r w:rsidRPr="00A72E4D" w:rsidDel="003A57DC">
          <w:rPr>
            <w:rFonts w:ascii="PingFang SC" w:eastAsia="PingFang SC" w:hAnsi="Menlo" w:cs="PingFang SC" w:hint="eastAsia"/>
            <w:color w:val="C41A16"/>
            <w:kern w:val="0"/>
            <w:sz w:val="18"/>
            <w:szCs w:val="18"/>
          </w:rPr>
          <w:delText>游戏币与比特元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1:1</w:delText>
        </w:r>
        <w:r w:rsidRPr="00A72E4D" w:rsidDel="003A57DC">
          <w:rPr>
            <w:rFonts w:ascii="PingFang SC" w:eastAsia="PingFang SC" w:hAnsi="Menlo" w:cs="PingFang SC" w:hint="eastAsia"/>
            <w:color w:val="C41A16"/>
            <w:kern w:val="0"/>
            <w:sz w:val="18"/>
            <w:szCs w:val="18"/>
          </w:rPr>
          <w:delText>数量锚定，充值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/</w:delText>
        </w:r>
        <w:r w:rsidRPr="00A72E4D" w:rsidDel="003A57DC">
          <w:rPr>
            <w:rFonts w:ascii="PingFang SC" w:eastAsia="PingFang SC" w:hAnsi="Menlo" w:cs="PingFang SC" w:hint="eastAsia"/>
            <w:color w:val="C41A16"/>
            <w:kern w:val="0"/>
            <w:sz w:val="18"/>
            <w:szCs w:val="18"/>
          </w:rPr>
          <w:delText>提现都需要一定时间。请耐心等待，如长时间未到账，请联系官方客服。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 xml:space="preserve"> "</w:delText>
        </w:r>
      </w:del>
    </w:p>
    <w:p w:rsidR="00B04E59" w:rsidRPr="00A72E4D" w:rsidDel="003A57DC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del w:id="135" w:author="毛毛球" w:date="2019-08-02T12:07:00Z"/>
          <w:rFonts w:ascii="Helvetica" w:eastAsia="PingFang SC" w:hAnsi="Helvetica" w:cs="Helvetica"/>
          <w:kern w:val="0"/>
          <w:sz w:val="18"/>
          <w:szCs w:val="18"/>
        </w:rPr>
      </w:pPr>
      <w:del w:id="136" w:author="毛毛球" w:date="2019-08-02T12:07:00Z"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>=</w:delText>
        </w:r>
      </w:del>
    </w:p>
    <w:p w:rsidR="00B04E59" w:rsidRPr="00A72E4D" w:rsidDel="003A57DC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del w:id="137" w:author="毛毛球" w:date="2019-08-02T12:07:00Z"/>
          <w:rFonts w:ascii="Helvetica" w:eastAsia="PingFang SC" w:hAnsi="Helvetica" w:cs="Helvetica"/>
          <w:kern w:val="0"/>
          <w:sz w:val="18"/>
          <w:szCs w:val="18"/>
        </w:rPr>
      </w:pPr>
      <w:del w:id="138" w:author="毛毛球" w:date="2019-08-02T12:07:00Z"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"Reminder</w:delText>
        </w:r>
        <w:r w:rsidRPr="00A72E4D" w:rsidDel="003A57DC">
          <w:rPr>
            <w:rFonts w:ascii="PingFang SC" w:eastAsia="PingFang SC" w:hAnsi="Menlo" w:cs="PingFang SC" w:hint="eastAsia"/>
            <w:color w:val="C41A16"/>
            <w:kern w:val="0"/>
            <w:sz w:val="18"/>
            <w:szCs w:val="18"/>
          </w:rPr>
          <w:delText>：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 xml:space="preserve"> \n1.At least 1 1BTY in the game wallet as gas. \n2.The exchange rate of game currency and BTY is 1:1</w:delText>
        </w:r>
        <w:r w:rsidRPr="00A72E4D" w:rsidDel="003A57DC">
          <w:rPr>
            <w:rFonts w:ascii="PingFang SC" w:eastAsia="PingFang SC" w:hAnsi="Menlo" w:cs="PingFang SC" w:hint="eastAsia"/>
            <w:color w:val="C41A16"/>
            <w:kern w:val="0"/>
            <w:sz w:val="18"/>
            <w:szCs w:val="18"/>
          </w:rPr>
          <w:delText>，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It takes time to deposit or withdraw</w:delText>
        </w:r>
        <w:r w:rsidRPr="00A72E4D" w:rsidDel="003A57DC">
          <w:rPr>
            <w:rFonts w:ascii="PingFang SC" w:eastAsia="PingFang SC" w:hAnsi="Menlo" w:cs="PingFang SC" w:hint="eastAsia"/>
            <w:color w:val="C41A16"/>
            <w:kern w:val="0"/>
            <w:sz w:val="18"/>
            <w:szCs w:val="18"/>
          </w:rPr>
          <w:delText>。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If the fund doesn’t arrive, please contact the customer service</w:delText>
        </w:r>
        <w:r w:rsidRPr="00A72E4D" w:rsidDel="003A57DC">
          <w:rPr>
            <w:rFonts w:ascii="PingFang SC" w:eastAsia="PingFang SC" w:hAnsi="Menlo" w:cs="PingFang SC" w:hint="eastAsia"/>
            <w:color w:val="C41A16"/>
            <w:kern w:val="0"/>
            <w:sz w:val="18"/>
            <w:szCs w:val="18"/>
          </w:rPr>
          <w:delText>。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 xml:space="preserve"> 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>;</w:delText>
        </w:r>
      </w:del>
    </w:p>
    <w:p w:rsidR="00B04E59" w:rsidRPr="00A72E4D" w:rsidDel="003A57DC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del w:id="139" w:author="毛毛球" w:date="2019-08-02T12:07:00Z"/>
          <w:rFonts w:ascii="Helvetica" w:eastAsia="PingFang SC" w:hAnsi="Helvetica" w:cs="Helvetica"/>
          <w:kern w:val="0"/>
          <w:sz w:val="18"/>
          <w:szCs w:val="18"/>
        </w:rPr>
      </w:pPr>
      <w:del w:id="140" w:author="毛毛球" w:date="2019-08-02T12:07:00Z">
        <w:r w:rsidRPr="00A72E4D" w:rsidDel="003A57DC">
          <w:rPr>
            <w:rFonts w:ascii="Menlo" w:eastAsia="PingFang SC" w:hAnsi="Menlo" w:cs="Menlo"/>
            <w:color w:val="1F9508"/>
            <w:kern w:val="0"/>
            <w:sz w:val="18"/>
            <w:szCs w:val="18"/>
          </w:rPr>
          <w:delText>//</w:delText>
        </w:r>
        <w:r w:rsidRPr="00A72E4D" w:rsidDel="003A57DC">
          <w:rPr>
            <w:rFonts w:ascii="PingFang SC" w:eastAsia="PingFang SC" w:hAnsi="Menlo" w:cs="PingFang SC" w:hint="eastAsia"/>
            <w:color w:val="1F9508"/>
            <w:kern w:val="0"/>
            <w:sz w:val="18"/>
            <w:szCs w:val="18"/>
          </w:rPr>
          <w:delText>创建对局</w:delText>
        </w:r>
      </w:del>
    </w:p>
    <w:p w:rsidR="00B04E59" w:rsidRPr="00A72E4D" w:rsidDel="003A57DC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del w:id="141" w:author="毛毛球" w:date="2019-08-02T12:07:00Z"/>
          <w:rFonts w:ascii="Helvetica" w:eastAsia="PingFang SC" w:hAnsi="Helvetica" w:cs="Helvetica"/>
          <w:kern w:val="0"/>
          <w:sz w:val="18"/>
          <w:szCs w:val="18"/>
        </w:rPr>
      </w:pPr>
      <w:del w:id="142" w:author="毛毛球" w:date="2019-08-02T12:07:00Z"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PingFang SC" w:eastAsia="PingFang SC" w:hAnsi="Menlo" w:cs="PingFang SC" w:hint="eastAsia"/>
            <w:color w:val="C41A16"/>
            <w:kern w:val="0"/>
            <w:sz w:val="18"/>
            <w:szCs w:val="18"/>
          </w:rPr>
          <w:delText>参与金额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 xml:space="preserve">                      = 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"The Game Amount"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>;</w:delText>
        </w:r>
      </w:del>
    </w:p>
    <w:p w:rsidR="00B04E59" w:rsidRPr="00A72E4D" w:rsidDel="003A57DC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del w:id="143" w:author="毛毛球" w:date="2019-08-02T12:07:00Z"/>
          <w:rFonts w:ascii="Helvetica" w:eastAsia="PingFang SC" w:hAnsi="Helvetica" w:cs="Helvetica"/>
          <w:kern w:val="0"/>
          <w:sz w:val="18"/>
          <w:szCs w:val="18"/>
        </w:rPr>
      </w:pPr>
      <w:del w:id="144" w:author="毛毛球" w:date="2019-08-02T12:07:00Z"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PingFang SC" w:eastAsia="PingFang SC" w:hAnsi="Menlo" w:cs="PingFang SC" w:hint="eastAsia"/>
            <w:color w:val="C41A16"/>
            <w:kern w:val="0"/>
            <w:sz w:val="18"/>
            <w:szCs w:val="18"/>
          </w:rPr>
          <w:delText>需暂扣和参与个数等额的保证金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 xml:space="preserve">      = 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"The deposit the same with the Game amount is required 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>;</w:delText>
        </w:r>
      </w:del>
    </w:p>
    <w:p w:rsidR="00B04E59" w:rsidRPr="00A72E4D" w:rsidDel="003A57DC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del w:id="145" w:author="毛毛球" w:date="2019-08-02T12:07:00Z"/>
          <w:rFonts w:ascii="Helvetica" w:eastAsia="PingFang SC" w:hAnsi="Helvetica" w:cs="Helvetica"/>
          <w:kern w:val="0"/>
          <w:sz w:val="18"/>
          <w:szCs w:val="18"/>
        </w:rPr>
      </w:pPr>
      <w:del w:id="146" w:author="毛毛球" w:date="2019-08-02T12:07:00Z"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PingFang SC" w:eastAsia="PingFang SC" w:hAnsi="Menlo" w:cs="PingFang SC" w:hint="eastAsia"/>
            <w:color w:val="C41A16"/>
            <w:kern w:val="0"/>
            <w:sz w:val="18"/>
            <w:szCs w:val="18"/>
          </w:rPr>
          <w:delText>已选中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 xml:space="preserve">                        = 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"Selected"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>;</w:delText>
        </w:r>
      </w:del>
    </w:p>
    <w:p w:rsidR="00B04E59" w:rsidRPr="00A72E4D" w:rsidDel="003A57DC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del w:id="147" w:author="毛毛球" w:date="2019-08-02T12:07:00Z"/>
          <w:rFonts w:ascii="Helvetica" w:eastAsia="PingFang SC" w:hAnsi="Helvetica" w:cs="Helvetica"/>
          <w:kern w:val="0"/>
          <w:sz w:val="18"/>
          <w:szCs w:val="18"/>
        </w:rPr>
      </w:pPr>
      <w:del w:id="148" w:author="毛毛球" w:date="2019-08-02T12:07:00Z"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PingFang SC" w:eastAsia="PingFang SC" w:hAnsi="Menlo" w:cs="PingFang SC" w:hint="eastAsia"/>
            <w:color w:val="C41A16"/>
            <w:kern w:val="0"/>
            <w:sz w:val="18"/>
            <w:szCs w:val="18"/>
          </w:rPr>
          <w:delText>随机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 xml:space="preserve">                         = 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"Random"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>;</w:delText>
        </w:r>
      </w:del>
    </w:p>
    <w:p w:rsidR="00B04E59" w:rsidRPr="00A72E4D" w:rsidDel="003A57DC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del w:id="149" w:author="毛毛球" w:date="2019-08-02T12:07:00Z"/>
          <w:rFonts w:ascii="Helvetica" w:eastAsia="PingFang SC" w:hAnsi="Helvetica" w:cs="Helvetica"/>
          <w:kern w:val="0"/>
          <w:sz w:val="18"/>
          <w:szCs w:val="18"/>
        </w:rPr>
      </w:pPr>
      <w:del w:id="150" w:author="毛毛球" w:date="2019-08-02T12:07:00Z"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"\n</w:delText>
        </w:r>
        <w:r w:rsidRPr="00A72E4D" w:rsidDel="003A57DC">
          <w:rPr>
            <w:rFonts w:ascii="PingFang SC" w:eastAsia="PingFang SC" w:hAnsi="Menlo" w:cs="PingFang SC" w:hint="eastAsia"/>
            <w:color w:val="C41A16"/>
            <w:kern w:val="0"/>
            <w:sz w:val="18"/>
            <w:szCs w:val="18"/>
          </w:rPr>
          <w:delText>创建规则：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 xml:space="preserve"> \n1.</w:delText>
        </w:r>
        <w:r w:rsidRPr="00A72E4D" w:rsidDel="003A57DC">
          <w:rPr>
            <w:rFonts w:ascii="PingFang SC" w:eastAsia="PingFang SC" w:hAnsi="Menlo" w:cs="PingFang SC" w:hint="eastAsia"/>
            <w:color w:val="C41A16"/>
            <w:kern w:val="0"/>
            <w:sz w:val="18"/>
            <w:szCs w:val="18"/>
          </w:rPr>
          <w:delText>创建对战需要质押参与金额双倍数量的游戏币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\n"</w:delText>
        </w:r>
      </w:del>
    </w:p>
    <w:p w:rsidR="00B04E59" w:rsidRPr="00A72E4D" w:rsidDel="003A57DC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del w:id="151" w:author="毛毛球" w:date="2019-08-02T12:07:00Z"/>
          <w:rFonts w:ascii="Helvetica" w:eastAsia="PingFang SC" w:hAnsi="Helvetica" w:cs="Helvetica"/>
          <w:kern w:val="0"/>
          <w:sz w:val="18"/>
          <w:szCs w:val="18"/>
        </w:rPr>
      </w:pPr>
      <w:del w:id="152" w:author="毛毛球" w:date="2019-08-02T12:07:00Z"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>=</w:delText>
        </w:r>
      </w:del>
    </w:p>
    <w:p w:rsidR="00B04E59" w:rsidRPr="00A72E4D" w:rsidDel="003A57DC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del w:id="153" w:author="毛毛球" w:date="2019-08-02T12:07:00Z"/>
          <w:rFonts w:ascii="Helvetica" w:eastAsia="PingFang SC" w:hAnsi="Helvetica" w:cs="Helvetica"/>
          <w:kern w:val="0"/>
          <w:sz w:val="18"/>
          <w:szCs w:val="18"/>
        </w:rPr>
      </w:pPr>
      <w:del w:id="154" w:author="毛毛球" w:date="2019-08-02T12:07:00Z"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"\nCreate rule</w:delText>
        </w:r>
        <w:r w:rsidRPr="00A72E4D" w:rsidDel="003A57DC">
          <w:rPr>
            <w:rFonts w:ascii="PingFang SC" w:eastAsia="PingFang SC" w:hAnsi="Menlo" w:cs="PingFang SC" w:hint="eastAsia"/>
            <w:color w:val="C41A16"/>
            <w:kern w:val="0"/>
            <w:sz w:val="18"/>
            <w:szCs w:val="18"/>
          </w:rPr>
          <w:delText>：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 xml:space="preserve"> \n1.To create a battle,twice of the game amount is required as pledge \n"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>;</w:delText>
        </w:r>
      </w:del>
    </w:p>
    <w:p w:rsidR="00B04E59" w:rsidRPr="00A72E4D" w:rsidDel="003A57DC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del w:id="155" w:author="毛毛球" w:date="2019-08-02T12:07:00Z"/>
          <w:rFonts w:ascii="Helvetica" w:eastAsia="PingFang SC" w:hAnsi="Helvetica" w:cs="Helvetica"/>
          <w:kern w:val="0"/>
          <w:sz w:val="18"/>
          <w:szCs w:val="18"/>
        </w:rPr>
      </w:pPr>
      <w:del w:id="156" w:author="毛毛球" w:date="2019-08-02T12:07:00Z"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PingFang SC" w:eastAsia="PingFang SC" w:hAnsi="Menlo" w:cs="PingFang SC" w:hint="eastAsia"/>
            <w:color w:val="C41A16"/>
            <w:kern w:val="0"/>
            <w:sz w:val="18"/>
            <w:szCs w:val="18"/>
          </w:rPr>
          <w:delText>创建游戏失败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 xml:space="preserve">                   = 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"Failed to create the game"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>;</w:delText>
        </w:r>
      </w:del>
    </w:p>
    <w:p w:rsidR="00B04E59" w:rsidRPr="00A72E4D" w:rsidDel="003A57DC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del w:id="157" w:author="毛毛球" w:date="2019-08-02T12:07:00Z"/>
          <w:rFonts w:ascii="Helvetica" w:eastAsia="PingFang SC" w:hAnsi="Helvetica" w:cs="Helvetica"/>
          <w:kern w:val="0"/>
          <w:sz w:val="18"/>
          <w:szCs w:val="18"/>
        </w:rPr>
      </w:pPr>
      <w:del w:id="158" w:author="毛毛球" w:date="2019-08-02T12:07:00Z"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"\n</w:delText>
        </w:r>
        <w:r w:rsidRPr="00A72E4D" w:rsidDel="003A57DC">
          <w:rPr>
            <w:rFonts w:ascii="PingFang SC" w:eastAsia="PingFang SC" w:hAnsi="Menlo" w:cs="PingFang SC" w:hint="eastAsia"/>
            <w:color w:val="C41A16"/>
            <w:kern w:val="0"/>
            <w:sz w:val="18"/>
            <w:szCs w:val="18"/>
          </w:rPr>
          <w:delText>游戏币不足，请充值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 xml:space="preserve">            = 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"Insufficient game currency</w:delText>
        </w:r>
        <w:r w:rsidRPr="00A72E4D" w:rsidDel="003A57DC">
          <w:rPr>
            <w:rFonts w:ascii="PingFang SC" w:eastAsia="PingFang SC" w:hAnsi="Menlo" w:cs="PingFang SC" w:hint="eastAsia"/>
            <w:color w:val="C41A16"/>
            <w:kern w:val="0"/>
            <w:sz w:val="18"/>
            <w:szCs w:val="18"/>
          </w:rPr>
          <w:delText>，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please recharge"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>;</w:delText>
        </w:r>
      </w:del>
    </w:p>
    <w:p w:rsidR="00B04E59" w:rsidRPr="00A72E4D" w:rsidDel="003A57DC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del w:id="159" w:author="毛毛球" w:date="2019-08-02T12:07:00Z"/>
          <w:rFonts w:ascii="Helvetica" w:eastAsia="PingFang SC" w:hAnsi="Helvetica" w:cs="Helvetica"/>
          <w:kern w:val="0"/>
          <w:sz w:val="18"/>
          <w:szCs w:val="18"/>
        </w:rPr>
      </w:pPr>
      <w:del w:id="160" w:author="毛毛球" w:date="2019-08-02T12:07:00Z"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PingFang SC" w:eastAsia="PingFang SC" w:hAnsi="Menlo" w:cs="PingFang SC" w:hint="eastAsia"/>
            <w:color w:val="C41A16"/>
            <w:kern w:val="0"/>
            <w:sz w:val="18"/>
            <w:szCs w:val="18"/>
          </w:rPr>
          <w:delText>钱包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BTY</w:delText>
        </w:r>
        <w:r w:rsidRPr="00A72E4D" w:rsidDel="003A57DC">
          <w:rPr>
            <w:rFonts w:ascii="PingFang SC" w:eastAsia="PingFang SC" w:hAnsi="Menlo" w:cs="PingFang SC" w:hint="eastAsia"/>
            <w:color w:val="C41A16"/>
            <w:kern w:val="0"/>
            <w:sz w:val="18"/>
            <w:szCs w:val="18"/>
          </w:rPr>
          <w:delText>余额不足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\n\n</w:delText>
        </w:r>
        <w:r w:rsidRPr="00A72E4D" w:rsidDel="003A57DC">
          <w:rPr>
            <w:rFonts w:ascii="PingFang SC" w:eastAsia="PingFang SC" w:hAnsi="Menlo" w:cs="PingFang SC" w:hint="eastAsia"/>
            <w:color w:val="C41A16"/>
            <w:kern w:val="0"/>
            <w:sz w:val="18"/>
            <w:szCs w:val="18"/>
          </w:rPr>
          <w:delText>钱包中至少保留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1BTY</w:delText>
        </w:r>
        <w:r w:rsidRPr="00A72E4D" w:rsidDel="003A57DC">
          <w:rPr>
            <w:rFonts w:ascii="PingFang SC" w:eastAsia="PingFang SC" w:hAnsi="Menlo" w:cs="PingFang SC" w:hint="eastAsia"/>
            <w:color w:val="C41A16"/>
            <w:kern w:val="0"/>
            <w:sz w:val="18"/>
            <w:szCs w:val="18"/>
          </w:rPr>
          <w:delText>作为游戏燃料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</w:del>
    </w:p>
    <w:p w:rsidR="00B04E59" w:rsidRPr="00A72E4D" w:rsidDel="003A57DC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del w:id="161" w:author="毛毛球" w:date="2019-08-02T12:07:00Z"/>
          <w:rFonts w:ascii="Helvetica" w:eastAsia="PingFang SC" w:hAnsi="Helvetica" w:cs="Helvetica"/>
          <w:kern w:val="0"/>
          <w:sz w:val="18"/>
          <w:szCs w:val="18"/>
        </w:rPr>
      </w:pPr>
      <w:del w:id="162" w:author="毛毛球" w:date="2019-08-02T12:07:00Z"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>=</w:delText>
        </w:r>
      </w:del>
    </w:p>
    <w:p w:rsidR="00B04E59" w:rsidRPr="00A72E4D" w:rsidDel="003A57DC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del w:id="163" w:author="毛毛球" w:date="2019-08-02T12:07:00Z"/>
          <w:rFonts w:ascii="Helvetica" w:eastAsia="PingFang SC" w:hAnsi="Helvetica" w:cs="Helvetica"/>
          <w:kern w:val="0"/>
          <w:sz w:val="18"/>
          <w:szCs w:val="18"/>
        </w:rPr>
      </w:pPr>
      <w:del w:id="164" w:author="毛毛球" w:date="2019-08-02T12:07:00Z"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"Insufficient BTY in the wallet\nAt least 1BTY should be in the wallet as gas"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>;</w:delText>
        </w:r>
      </w:del>
    </w:p>
    <w:p w:rsidR="00B04E59" w:rsidRPr="00A72E4D" w:rsidDel="003A57DC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del w:id="165" w:author="毛毛球" w:date="2019-08-02T12:07:00Z"/>
          <w:rFonts w:ascii="Helvetica" w:eastAsia="PingFang SC" w:hAnsi="Helvetica" w:cs="Helvetica"/>
          <w:kern w:val="0"/>
          <w:sz w:val="18"/>
          <w:szCs w:val="18"/>
        </w:rPr>
      </w:pPr>
      <w:del w:id="166" w:author="毛毛球" w:date="2019-08-02T12:07:00Z"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PingFang SC" w:eastAsia="PingFang SC" w:hAnsi="Menlo" w:cs="PingFang SC" w:hint="eastAsia"/>
            <w:color w:val="C41A16"/>
            <w:kern w:val="0"/>
            <w:sz w:val="18"/>
            <w:szCs w:val="18"/>
          </w:rPr>
          <w:delText>确定使用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 xml:space="preserve"> %d</w:delText>
        </w:r>
        <w:r w:rsidRPr="00A72E4D" w:rsidDel="003A57DC">
          <w:rPr>
            <w:rFonts w:ascii="PingFang SC" w:eastAsia="PingFang SC" w:hAnsi="Menlo" w:cs="PingFang SC" w:hint="eastAsia"/>
            <w:color w:val="C41A16"/>
            <w:kern w:val="0"/>
            <w:sz w:val="18"/>
            <w:szCs w:val="18"/>
          </w:rPr>
          <w:delText>币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 xml:space="preserve"> </w:delText>
        </w:r>
        <w:r w:rsidRPr="00A72E4D" w:rsidDel="003A57DC">
          <w:rPr>
            <w:rFonts w:ascii="PingFang SC" w:eastAsia="PingFang SC" w:hAnsi="Menlo" w:cs="PingFang SC" w:hint="eastAsia"/>
            <w:color w:val="C41A16"/>
            <w:kern w:val="0"/>
            <w:sz w:val="18"/>
            <w:szCs w:val="18"/>
          </w:rPr>
          <w:delText>创建对局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?"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 xml:space="preserve">         = 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"Confirm to create battle with %d?"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>;</w:delText>
        </w:r>
      </w:del>
    </w:p>
    <w:p w:rsidR="00B04E59" w:rsidRPr="00A72E4D" w:rsidDel="003A57DC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del w:id="167" w:author="毛毛球" w:date="2019-08-02T12:07:00Z"/>
          <w:rFonts w:ascii="Helvetica" w:eastAsia="PingFang SC" w:hAnsi="Helvetica" w:cs="Helvetica"/>
          <w:kern w:val="0"/>
          <w:sz w:val="18"/>
          <w:szCs w:val="18"/>
        </w:rPr>
      </w:pPr>
      <w:del w:id="168" w:author="毛毛球" w:date="2019-08-02T12:07:00Z"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PingFang SC" w:eastAsia="PingFang SC" w:hAnsi="Menlo" w:cs="PingFang SC" w:hint="eastAsia"/>
            <w:color w:val="C41A16"/>
            <w:kern w:val="0"/>
            <w:sz w:val="18"/>
            <w:szCs w:val="18"/>
          </w:rPr>
          <w:delText>创建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 xml:space="preserve">                         = 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"Create"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>;</w:delText>
        </w:r>
      </w:del>
    </w:p>
    <w:p w:rsidR="00B04E59" w:rsidRPr="00A72E4D" w:rsidDel="003A57DC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del w:id="169" w:author="毛毛球" w:date="2019-08-02T12:07:00Z"/>
          <w:rFonts w:ascii="Helvetica" w:eastAsia="PingFang SC" w:hAnsi="Helvetica" w:cs="Helvetica"/>
          <w:kern w:val="0"/>
          <w:sz w:val="18"/>
          <w:szCs w:val="18"/>
        </w:rPr>
      </w:pPr>
      <w:del w:id="170" w:author="毛毛球" w:date="2019-08-02T12:07:00Z"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PingFang SC" w:eastAsia="PingFang SC" w:hAnsi="Menlo" w:cs="PingFang SC" w:hint="eastAsia"/>
            <w:color w:val="C41A16"/>
            <w:kern w:val="0"/>
            <w:sz w:val="18"/>
            <w:szCs w:val="18"/>
          </w:rPr>
          <w:delText>创建游戏失败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 xml:space="preserve">                   = 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"Failed to create"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>;</w:delText>
        </w:r>
      </w:del>
    </w:p>
    <w:p w:rsidR="00B04E59" w:rsidRPr="00A72E4D" w:rsidDel="003A57DC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del w:id="171" w:author="毛毛球" w:date="2019-08-02T12:07:00Z"/>
          <w:rFonts w:ascii="Helvetica" w:eastAsia="PingFang SC" w:hAnsi="Helvetica" w:cs="Helvetica"/>
          <w:kern w:val="0"/>
          <w:sz w:val="18"/>
          <w:szCs w:val="18"/>
        </w:rPr>
      </w:pPr>
    </w:p>
    <w:p w:rsidR="00B04E59" w:rsidRPr="00A72E4D" w:rsidDel="003A57DC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del w:id="172" w:author="毛毛球" w:date="2019-08-02T12:07:00Z"/>
          <w:rFonts w:ascii="Helvetica" w:eastAsia="PingFang SC" w:hAnsi="Helvetica" w:cs="Helvetica"/>
          <w:kern w:val="0"/>
          <w:sz w:val="18"/>
          <w:szCs w:val="18"/>
        </w:rPr>
      </w:pPr>
      <w:del w:id="173" w:author="毛毛球" w:date="2019-08-02T12:07:00Z">
        <w:r w:rsidRPr="00A72E4D" w:rsidDel="003A57DC">
          <w:rPr>
            <w:rFonts w:ascii="Menlo" w:eastAsia="PingFang SC" w:hAnsi="Menlo" w:cs="Menlo"/>
            <w:color w:val="1F9508"/>
            <w:kern w:val="0"/>
            <w:sz w:val="18"/>
            <w:szCs w:val="18"/>
          </w:rPr>
          <w:delText>//</w:delText>
        </w:r>
        <w:r w:rsidRPr="00A72E4D" w:rsidDel="003A57DC">
          <w:rPr>
            <w:rFonts w:ascii="PingFang SC" w:eastAsia="PingFang SC" w:hAnsi="Menlo" w:cs="PingFang SC" w:hint="eastAsia"/>
            <w:color w:val="1F9508"/>
            <w:kern w:val="0"/>
            <w:sz w:val="18"/>
            <w:szCs w:val="18"/>
          </w:rPr>
          <w:delText>选择对战</w:delText>
        </w:r>
      </w:del>
    </w:p>
    <w:p w:rsidR="00B04E59" w:rsidRPr="00A72E4D" w:rsidDel="003A57DC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del w:id="174" w:author="毛毛球" w:date="2019-08-02T12:07:00Z"/>
          <w:rFonts w:ascii="Helvetica" w:eastAsia="PingFang SC" w:hAnsi="Helvetica" w:cs="Helvetica"/>
          <w:kern w:val="0"/>
          <w:sz w:val="18"/>
          <w:szCs w:val="18"/>
        </w:rPr>
      </w:pPr>
      <w:del w:id="175" w:author="毛毛球" w:date="2019-08-02T12:07:00Z"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PingFang SC" w:eastAsia="PingFang SC" w:hAnsi="Menlo" w:cs="PingFang SC" w:hint="eastAsia"/>
            <w:color w:val="C41A16"/>
            <w:kern w:val="0"/>
            <w:sz w:val="18"/>
            <w:szCs w:val="18"/>
          </w:rPr>
          <w:delText>对战列表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 xml:space="preserve">                     = 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"Game List"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>;</w:delText>
        </w:r>
      </w:del>
    </w:p>
    <w:p w:rsidR="00B04E59" w:rsidRPr="00A72E4D" w:rsidDel="003A57DC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del w:id="176" w:author="毛毛球" w:date="2019-08-02T12:07:00Z"/>
          <w:rFonts w:ascii="Helvetica" w:eastAsia="PingFang SC" w:hAnsi="Helvetica" w:cs="Helvetica"/>
          <w:kern w:val="0"/>
          <w:sz w:val="18"/>
          <w:szCs w:val="18"/>
        </w:rPr>
      </w:pPr>
      <w:del w:id="177" w:author="毛毛球" w:date="2019-08-02T12:07:00Z"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PingFang SC" w:eastAsia="PingFang SC" w:hAnsi="Menlo" w:cs="PingFang SC" w:hint="eastAsia"/>
            <w:color w:val="C41A16"/>
            <w:kern w:val="0"/>
            <w:sz w:val="18"/>
            <w:szCs w:val="18"/>
          </w:rPr>
          <w:delText>参与游戏失败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 xml:space="preserve">                  = 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"Failed to join the game"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>;</w:delText>
        </w:r>
      </w:del>
    </w:p>
    <w:p w:rsidR="00B04E59" w:rsidRPr="00A72E4D" w:rsidDel="003A57DC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del w:id="178" w:author="毛毛球" w:date="2019-08-02T12:07:00Z"/>
          <w:rFonts w:ascii="Helvetica" w:eastAsia="PingFang SC" w:hAnsi="Helvetica" w:cs="Helvetica"/>
          <w:kern w:val="0"/>
          <w:sz w:val="18"/>
          <w:szCs w:val="18"/>
        </w:rPr>
      </w:pPr>
      <w:del w:id="179" w:author="毛毛球" w:date="2019-08-02T12:07:00Z"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"PK</w:delText>
        </w:r>
        <w:r w:rsidRPr="00A72E4D" w:rsidDel="003A57DC">
          <w:rPr>
            <w:rFonts w:ascii="PingFang SC" w:eastAsia="PingFang SC" w:hAnsi="Menlo" w:cs="PingFang SC" w:hint="eastAsia"/>
            <w:color w:val="C41A16"/>
            <w:kern w:val="0"/>
            <w:sz w:val="18"/>
            <w:szCs w:val="18"/>
          </w:rPr>
          <w:delText>失败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 xml:space="preserve">                      = </w:delText>
        </w:r>
        <w:r w:rsidRPr="00A72E4D" w:rsidDel="003A57DC">
          <w:rPr>
            <w:rFonts w:ascii="Menlo" w:eastAsia="PingFang SC" w:hAnsi="Menlo" w:cs="Menlo"/>
            <w:color w:val="C41A16"/>
            <w:kern w:val="0"/>
            <w:sz w:val="18"/>
            <w:szCs w:val="18"/>
          </w:rPr>
          <w:delText>"PK failed"</w:delText>
        </w:r>
        <w:r w:rsidRPr="00A72E4D" w:rsidDel="003A57DC"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delText>;</w:delText>
        </w:r>
      </w:del>
    </w:p>
    <w:p w:rsidR="00B04E59" w:rsidRPr="00A72E4D" w:rsidDel="003A57DC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del w:id="180" w:author="毛毛球" w:date="2019-08-02T12:07:00Z"/>
          <w:rFonts w:ascii="Helvetica" w:eastAsia="PingFang SC" w:hAnsi="Helvetica" w:cs="Helvetica"/>
          <w:kern w:val="0"/>
          <w:sz w:val="18"/>
          <w:szCs w:val="18"/>
        </w:rPr>
      </w:pP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1F9508"/>
          <w:kern w:val="0"/>
          <w:sz w:val="18"/>
          <w:szCs w:val="18"/>
        </w:rPr>
        <w:t>/*---------------------------------------</w:t>
      </w:r>
      <w:r w:rsidRPr="00A72E4D">
        <w:rPr>
          <w:rFonts w:ascii="PingFang SC" w:eastAsia="PingFang SC" w:hAnsi="Menlo" w:cs="PingFang SC" w:hint="eastAsia"/>
          <w:color w:val="1F9508"/>
          <w:kern w:val="0"/>
          <w:sz w:val="18"/>
          <w:szCs w:val="18"/>
        </w:rPr>
        <w:t>红包</w:t>
      </w:r>
      <w:r w:rsidRPr="00A72E4D">
        <w:rPr>
          <w:rFonts w:ascii="Menlo" w:eastAsia="PingFang SC" w:hAnsi="Menlo" w:cs="Menlo"/>
          <w:color w:val="1F9508"/>
          <w:kern w:val="0"/>
          <w:sz w:val="18"/>
          <w:szCs w:val="18"/>
        </w:rPr>
        <w:t>--------------------------------------*/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红包记录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"Red packet record"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代币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"Red packet coin"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总数额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"Total amount"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最小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1"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"At least 1"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红包个数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"The number of the red packet"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恭喜发财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 xml:space="preserve">, 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大吉大利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"Best Wishes"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拼手气红包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"Red Packet by luck"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推广红包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"Promote the red packet"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联系客服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"Contact us"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可用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%@%@"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"%@%@ available"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;  </w:t>
      </w:r>
      <w:r w:rsidRPr="00A72E4D">
        <w:rPr>
          <w:rFonts w:ascii="Menlo" w:eastAsia="PingFang SC" w:hAnsi="Menlo" w:cs="Menlo"/>
          <w:color w:val="1F9508"/>
          <w:kern w:val="0"/>
          <w:sz w:val="18"/>
          <w:szCs w:val="18"/>
        </w:rPr>
        <w:t>//</w:t>
      </w:r>
      <w:r w:rsidRPr="00A72E4D">
        <w:rPr>
          <w:rFonts w:ascii="PingFang SC" w:eastAsia="PingFang SC" w:hAnsi="Menlo" w:cs="PingFang SC" w:hint="eastAsia"/>
          <w:color w:val="1F9508"/>
          <w:kern w:val="0"/>
          <w:sz w:val="18"/>
          <w:szCs w:val="18"/>
        </w:rPr>
        <w:t>比如</w:t>
      </w:r>
      <w:r w:rsidRPr="00A72E4D">
        <w:rPr>
          <w:rFonts w:ascii="Menlo" w:eastAsia="PingFang SC" w:hAnsi="Menlo" w:cs="Menlo"/>
          <w:color w:val="1F9508"/>
          <w:kern w:val="0"/>
          <w:sz w:val="18"/>
          <w:szCs w:val="18"/>
        </w:rPr>
        <w:t xml:space="preserve"> </w:t>
      </w:r>
      <w:r w:rsidRPr="00A72E4D">
        <w:rPr>
          <w:rFonts w:ascii="PingFang SC" w:eastAsia="PingFang SC" w:hAnsi="Menlo" w:cs="PingFang SC" w:hint="eastAsia"/>
          <w:color w:val="1F9508"/>
          <w:kern w:val="0"/>
          <w:sz w:val="18"/>
          <w:szCs w:val="18"/>
        </w:rPr>
        <w:t>可用</w:t>
      </w:r>
      <w:r w:rsidRPr="00A72E4D">
        <w:rPr>
          <w:rFonts w:ascii="Menlo" w:eastAsia="PingFang SC" w:hAnsi="Menlo" w:cs="Menlo"/>
          <w:color w:val="1F9508"/>
          <w:kern w:val="0"/>
          <w:sz w:val="18"/>
          <w:szCs w:val="18"/>
        </w:rPr>
        <w:t>100YCC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金额或地址未输入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"Amount or address cannot be empty"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当前钱包无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%@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币种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\t\n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请更换钱包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"Current wallet doesn’t have %@\t\n, please change your wallet."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;  </w:t>
      </w:r>
      <w:r w:rsidRPr="00A72E4D">
        <w:rPr>
          <w:rFonts w:ascii="Menlo" w:eastAsia="PingFang SC" w:hAnsi="Menlo" w:cs="Menlo"/>
          <w:color w:val="1F9508"/>
          <w:kern w:val="0"/>
          <w:sz w:val="18"/>
          <w:szCs w:val="18"/>
        </w:rPr>
        <w:t>// \t\n</w:t>
      </w:r>
      <w:r w:rsidRPr="00A72E4D">
        <w:rPr>
          <w:rFonts w:ascii="PingFang SC" w:eastAsia="PingFang SC" w:hAnsi="Menlo" w:cs="PingFang SC" w:hint="eastAsia"/>
          <w:color w:val="1F9508"/>
          <w:kern w:val="0"/>
          <w:sz w:val="18"/>
          <w:szCs w:val="18"/>
        </w:rPr>
        <w:t>是换行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"%@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个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%@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已包好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"%@%@ is in the red packet"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; </w:t>
      </w:r>
      <w:r w:rsidRPr="00A72E4D">
        <w:rPr>
          <w:rFonts w:ascii="Menlo" w:eastAsia="PingFang SC" w:hAnsi="Menlo" w:cs="Menlo"/>
          <w:color w:val="1F9508"/>
          <w:kern w:val="0"/>
          <w:sz w:val="18"/>
          <w:szCs w:val="18"/>
        </w:rPr>
        <w:t>//</w:t>
      </w:r>
      <w:r w:rsidRPr="00A72E4D">
        <w:rPr>
          <w:rFonts w:ascii="PingFang SC" w:eastAsia="PingFang SC" w:hAnsi="Menlo" w:cs="PingFang SC" w:hint="eastAsia"/>
          <w:color w:val="1F9508"/>
          <w:kern w:val="0"/>
          <w:sz w:val="18"/>
          <w:szCs w:val="18"/>
        </w:rPr>
        <w:t>比如</w:t>
      </w:r>
      <w:r w:rsidRPr="00A72E4D">
        <w:rPr>
          <w:rFonts w:ascii="Menlo" w:eastAsia="PingFang SC" w:hAnsi="Menlo" w:cs="Menlo"/>
          <w:color w:val="1F9508"/>
          <w:kern w:val="0"/>
          <w:sz w:val="18"/>
          <w:szCs w:val="18"/>
        </w:rPr>
        <w:t xml:space="preserve"> 10</w:t>
      </w:r>
      <w:r w:rsidRPr="00A72E4D">
        <w:rPr>
          <w:rFonts w:ascii="PingFang SC" w:eastAsia="PingFang SC" w:hAnsi="Menlo" w:cs="PingFang SC" w:hint="eastAsia"/>
          <w:color w:val="1F9508"/>
          <w:kern w:val="0"/>
          <w:sz w:val="18"/>
          <w:szCs w:val="18"/>
        </w:rPr>
        <w:t>个</w:t>
      </w:r>
      <w:r w:rsidRPr="00A72E4D">
        <w:rPr>
          <w:rFonts w:ascii="Menlo" w:eastAsia="PingFang SC" w:hAnsi="Menlo" w:cs="Menlo"/>
          <w:color w:val="1F9508"/>
          <w:kern w:val="0"/>
          <w:sz w:val="18"/>
          <w:szCs w:val="18"/>
        </w:rPr>
        <w:t>YCC</w:t>
      </w:r>
      <w:r w:rsidRPr="00A72E4D">
        <w:rPr>
          <w:rFonts w:ascii="PingFang SC" w:eastAsia="PingFang SC" w:hAnsi="Menlo" w:cs="PingFang SC" w:hint="eastAsia"/>
          <w:color w:val="1F9508"/>
          <w:kern w:val="0"/>
          <w:sz w:val="18"/>
          <w:szCs w:val="18"/>
        </w:rPr>
        <w:t>已包好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 xml:space="preserve">"—— 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请选择分享方式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 xml:space="preserve"> ——"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"—— Please choose the share type ——"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收到一份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%@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糖果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"Received a %@candy"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原链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YCC—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企业级区块链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SaaS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平台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"Yuan Chain - a corporate-level SaaS blockchain platform"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一种简单稳定、拓展性强的区块链网络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"A simple, stable and scalable blockchain network"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红包已分享，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\t\n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可在红包记录里查看领取详情！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=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"The red packet is shared, \t\n please view more in the red packet record."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托管地址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"Escrow address"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如需使用其他钱包进行充值，请扫描二维码转币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=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"If you need to use other wallets for deposit, please scan the QR code"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二维码已保存到相册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"QR code is saved"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1F9508"/>
          <w:kern w:val="0"/>
          <w:sz w:val="18"/>
          <w:szCs w:val="18"/>
        </w:rPr>
        <w:t>/*-------------------------------------</w:t>
      </w:r>
      <w:r w:rsidRPr="00A72E4D">
        <w:rPr>
          <w:rFonts w:ascii="PingFang SC" w:eastAsia="PingFang SC" w:hAnsi="Menlo" w:cs="PingFang SC" w:hint="eastAsia"/>
          <w:color w:val="1F9508"/>
          <w:kern w:val="0"/>
          <w:sz w:val="18"/>
          <w:szCs w:val="18"/>
        </w:rPr>
        <w:t>我的</w:t>
      </w:r>
      <w:r w:rsidRPr="00A72E4D">
        <w:rPr>
          <w:rFonts w:ascii="Menlo" w:eastAsia="PingFang SC" w:hAnsi="Menlo" w:cs="Menlo"/>
          <w:color w:val="1F9508"/>
          <w:kern w:val="0"/>
          <w:sz w:val="18"/>
          <w:szCs w:val="18"/>
        </w:rPr>
        <w:t>----------------------------------------------*/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我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</w:t>
      </w:r>
      <w:ins w:id="181" w:author="Microsoft Office 用户" w:date="2019-04-24T10:26:00Z">
        <w:r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t xml:space="preserve"> </w:t>
        </w:r>
      </w:ins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"Me"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托管账户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"Escrow address"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联系人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"Contacts"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管理钱包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"My wallet"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消息中心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"Message center"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分享下载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"Share"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关于我们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"About us"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检测更新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"Check for updates"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更新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</w:t>
      </w:r>
      <w:ins w:id="182" w:author="Microsoft Office 用户" w:date="2019-04-24T10:26:00Z">
        <w:r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t xml:space="preserve"> </w:t>
        </w:r>
      </w:ins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"Update"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更新提示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"Update hint"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"\n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检测到新版本，是否更新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"\nA new version has been detected, do you want to update?"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暂不更新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"No,thanks."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当前已是最新版本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"It is the latest version"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红包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"Red packet"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版本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%@"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"Version%@"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  <w:r w:rsidRPr="00A72E4D">
        <w:rPr>
          <w:rFonts w:ascii="Menlo" w:eastAsia="PingFang SC" w:hAnsi="Menlo" w:cs="Menlo"/>
          <w:color w:val="1F9508"/>
          <w:kern w:val="0"/>
          <w:sz w:val="18"/>
          <w:szCs w:val="18"/>
        </w:rPr>
        <w:t>//%@</w:t>
      </w:r>
      <w:r w:rsidRPr="00A72E4D">
        <w:rPr>
          <w:rFonts w:ascii="PingFang SC" w:eastAsia="PingFang SC" w:hAnsi="Menlo" w:cs="PingFang SC" w:hint="eastAsia"/>
          <w:color w:val="1F9508"/>
          <w:kern w:val="0"/>
          <w:sz w:val="18"/>
          <w:szCs w:val="18"/>
        </w:rPr>
        <w:t>是占位符</w:t>
      </w:r>
      <w:r w:rsidRPr="00A72E4D">
        <w:rPr>
          <w:rFonts w:ascii="Menlo" w:eastAsia="PingFang SC" w:hAnsi="Menlo" w:cs="Menlo"/>
          <w:color w:val="1F9508"/>
          <w:kern w:val="0"/>
          <w:sz w:val="18"/>
          <w:szCs w:val="18"/>
        </w:rPr>
        <w:t xml:space="preserve">  </w:t>
      </w:r>
      <w:r w:rsidRPr="00A72E4D">
        <w:rPr>
          <w:rFonts w:ascii="PingFang SC" w:eastAsia="PingFang SC" w:hAnsi="Menlo" w:cs="PingFang SC" w:hint="eastAsia"/>
          <w:color w:val="1F9508"/>
          <w:kern w:val="0"/>
          <w:sz w:val="18"/>
          <w:szCs w:val="18"/>
        </w:rPr>
        <w:t>比如</w:t>
      </w:r>
      <w:r w:rsidRPr="00A72E4D">
        <w:rPr>
          <w:rFonts w:ascii="Menlo" w:eastAsia="PingFang SC" w:hAnsi="Menlo" w:cs="Menlo"/>
          <w:color w:val="1F9508"/>
          <w:kern w:val="0"/>
          <w:sz w:val="18"/>
          <w:szCs w:val="18"/>
        </w:rPr>
        <w:t xml:space="preserve"> </w:t>
      </w:r>
      <w:r w:rsidRPr="00A72E4D">
        <w:rPr>
          <w:rFonts w:ascii="PingFang SC" w:eastAsia="PingFang SC" w:hAnsi="Menlo" w:cs="PingFang SC" w:hint="eastAsia"/>
          <w:color w:val="1F9508"/>
          <w:kern w:val="0"/>
          <w:sz w:val="18"/>
          <w:szCs w:val="18"/>
        </w:rPr>
        <w:t>版本</w:t>
      </w:r>
      <w:r w:rsidRPr="00A72E4D">
        <w:rPr>
          <w:rFonts w:ascii="Menlo" w:eastAsia="PingFang SC" w:hAnsi="Menlo" w:cs="Menlo"/>
          <w:color w:val="1F9508"/>
          <w:kern w:val="0"/>
          <w:sz w:val="18"/>
          <w:szCs w:val="18"/>
        </w:rPr>
        <w:t>1.2.4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 xml:space="preserve">"Copyright ©  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杭州本链科技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 xml:space="preserve"> 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版权所有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= 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"©Hangzhou Benlian Technology Copyright"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1F9508"/>
          <w:kern w:val="0"/>
          <w:sz w:val="18"/>
          <w:szCs w:val="18"/>
        </w:rPr>
        <w:t>//</w:t>
      </w:r>
      <w:r w:rsidRPr="00A72E4D">
        <w:rPr>
          <w:rFonts w:ascii="PingFang SC" w:eastAsia="PingFang SC" w:hAnsi="Menlo" w:cs="PingFang SC" w:hint="eastAsia"/>
          <w:color w:val="1F9508"/>
          <w:kern w:val="0"/>
          <w:sz w:val="18"/>
          <w:szCs w:val="18"/>
        </w:rPr>
        <w:t>托管账户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托管资产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"Escrow assets"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可用（个）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"Available"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价值（元）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"Value"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1F9508"/>
          <w:kern w:val="0"/>
          <w:sz w:val="18"/>
          <w:szCs w:val="18"/>
        </w:rPr>
        <w:t>//</w:t>
      </w:r>
      <w:r w:rsidRPr="00A72E4D">
        <w:rPr>
          <w:rFonts w:ascii="PingFang SC" w:eastAsia="PingFang SC" w:hAnsi="Menlo" w:cs="PingFang SC" w:hint="eastAsia"/>
          <w:color w:val="1F9508"/>
          <w:kern w:val="0"/>
          <w:sz w:val="18"/>
          <w:szCs w:val="18"/>
        </w:rPr>
        <w:t>联系人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搜索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"Search"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请输入联系人姓名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"Please enter a contact name"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搜索不到联系人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"Contact cannot be found"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昵称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"Nickname"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昵称需小于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16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字符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"Nickname has to be less than 16 characters"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昵称不能为空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"Nickname cannot be empty"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手机号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"Phone number"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请输入正确的手机号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"Please enter correct phone number"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请输入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11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位手机号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"Please enter phone number in 11 digit"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地址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"Address"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添加地址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"Add an address"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主链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      </w:t>
      </w:r>
      <w:ins w:id="183" w:author="Microsoft Office 用户" w:date="2019-04-24T17:16:00Z">
        <w:r>
          <w:rPr>
            <w:rFonts w:ascii="Menlo" w:eastAsia="PingFang SC" w:hAnsi="Menlo" w:cs="Menlo"/>
            <w:color w:val="000000"/>
            <w:kern w:val="0"/>
            <w:sz w:val="18"/>
            <w:szCs w:val="18"/>
          </w:rPr>
          <w:t xml:space="preserve"> </w:t>
        </w:r>
      </w:ins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"Coin name"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联系人详情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"Contacts detail"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编辑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"Edit"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编辑联系人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"Edit contact"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去转账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"Go to transfer"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首页钱包不含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%@"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"Wallet does not contain%@"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; </w:t>
      </w:r>
      <w:r w:rsidRPr="00A72E4D">
        <w:rPr>
          <w:rFonts w:ascii="Menlo" w:eastAsia="PingFang SC" w:hAnsi="Menlo" w:cs="Menlo"/>
          <w:color w:val="1F9508"/>
          <w:kern w:val="0"/>
          <w:sz w:val="18"/>
          <w:szCs w:val="18"/>
        </w:rPr>
        <w:t>//</w:t>
      </w:r>
      <w:r w:rsidRPr="00A72E4D">
        <w:rPr>
          <w:rFonts w:ascii="PingFang SC" w:eastAsia="PingFang SC" w:hAnsi="Menlo" w:cs="PingFang SC" w:hint="eastAsia"/>
          <w:color w:val="1F9508"/>
          <w:kern w:val="0"/>
          <w:sz w:val="18"/>
          <w:szCs w:val="18"/>
        </w:rPr>
        <w:t>比如</w:t>
      </w:r>
      <w:r w:rsidRPr="00A72E4D">
        <w:rPr>
          <w:rFonts w:ascii="Menlo" w:eastAsia="PingFang SC" w:hAnsi="Menlo" w:cs="Menlo"/>
          <w:color w:val="1F9508"/>
          <w:kern w:val="0"/>
          <w:sz w:val="18"/>
          <w:szCs w:val="18"/>
        </w:rPr>
        <w:t xml:space="preserve">  </w:t>
      </w:r>
      <w:r w:rsidRPr="00A72E4D">
        <w:rPr>
          <w:rFonts w:ascii="PingFang SC" w:eastAsia="PingFang SC" w:hAnsi="Menlo" w:cs="PingFang SC" w:hint="eastAsia"/>
          <w:color w:val="1F9508"/>
          <w:kern w:val="0"/>
          <w:sz w:val="18"/>
          <w:szCs w:val="18"/>
        </w:rPr>
        <w:t>首页钱包不含</w:t>
      </w:r>
      <w:r w:rsidRPr="00A72E4D">
        <w:rPr>
          <w:rFonts w:ascii="Menlo" w:eastAsia="PingFang SC" w:hAnsi="Menlo" w:cs="Menlo"/>
          <w:color w:val="1F9508"/>
          <w:kern w:val="0"/>
          <w:sz w:val="18"/>
          <w:szCs w:val="18"/>
        </w:rPr>
        <w:t>BTY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保存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"Save"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您还没有添加联系人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"Contact is not added"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联系人不存在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%@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地址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"Contact %@doesn’t exist"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1F9508"/>
          <w:kern w:val="0"/>
          <w:sz w:val="18"/>
          <w:szCs w:val="18"/>
        </w:rPr>
        <w:t>//</w:t>
      </w:r>
      <w:r w:rsidRPr="00A72E4D">
        <w:rPr>
          <w:rFonts w:ascii="PingFang SC" w:eastAsia="PingFang SC" w:hAnsi="Menlo" w:cs="PingFang SC" w:hint="eastAsia"/>
          <w:color w:val="1F9508"/>
          <w:kern w:val="0"/>
          <w:sz w:val="18"/>
          <w:szCs w:val="18"/>
        </w:rPr>
        <w:t>管理钱包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钱包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"Wallet"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我的钱包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"My wallet"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创建钱包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"Create wallet"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导入钱包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"Import wallet"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钱包详情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"Wallet detail"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修改密码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"Change password"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设置密码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bookmarkStart w:id="184" w:name="_GoBack"/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Set password</w:t>
      </w:r>
      <w:bookmarkEnd w:id="184"/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导出私钥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"Export private key"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删除钱包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"Delete wallet"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安全警告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"Security warning"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"\n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删除钱包仅能通过助记词和私钥找回，是否确定删除该钱包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=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"\nDeleting a wallet can only via seeds and private keys, are you sure?"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备份助记词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"Back up seeds"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1F9508"/>
          <w:kern w:val="0"/>
          <w:sz w:val="18"/>
          <w:szCs w:val="18"/>
        </w:rPr>
        <w:t>//</w:t>
      </w:r>
      <w:r w:rsidRPr="00A72E4D">
        <w:rPr>
          <w:rFonts w:ascii="PingFang SC" w:eastAsia="PingFang SC" w:hAnsi="Menlo" w:cs="PingFang SC" w:hint="eastAsia"/>
          <w:color w:val="1F9508"/>
          <w:kern w:val="0"/>
          <w:sz w:val="18"/>
          <w:szCs w:val="18"/>
        </w:rPr>
        <w:t>修改钱包名称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修改钱包名称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"Change name of wallet"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1F9508"/>
          <w:kern w:val="0"/>
          <w:sz w:val="18"/>
          <w:szCs w:val="18"/>
        </w:rPr>
        <w:t>//</w:t>
      </w:r>
      <w:r w:rsidRPr="00A72E4D">
        <w:rPr>
          <w:rFonts w:ascii="PingFang SC" w:eastAsia="PingFang SC" w:hAnsi="Menlo" w:cs="PingFang SC" w:hint="eastAsia"/>
          <w:color w:val="1F9508"/>
          <w:kern w:val="0"/>
          <w:sz w:val="18"/>
          <w:szCs w:val="18"/>
        </w:rPr>
        <w:t>备份助记词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请务必抄下助记词，确定之后将进行校验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=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"Please be sure to copy the seeds and verify it after confirm"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下一步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"Next"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提示：请勿截图！如果有人获取你的助记词将直接获取你的资产！请抄下助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 xml:space="preserve">        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记词并存放在安全的地方。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=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"Tip: Do not take a screenshot! If someone gets your seeds, you assets can be insure! Please copy the seeds and store them in a safe place."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备份钱包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"Back up wallet"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请按顺序点击助记词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"Please select the seeds in order"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助记词错误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"Wrong seeds"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备份成功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"Back up successfully"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1F9508"/>
          <w:kern w:val="0"/>
          <w:sz w:val="18"/>
          <w:szCs w:val="18"/>
        </w:rPr>
        <w:t>//</w:t>
      </w:r>
      <w:r w:rsidRPr="00A72E4D">
        <w:rPr>
          <w:rFonts w:ascii="PingFang SC" w:eastAsia="PingFang SC" w:hAnsi="Menlo" w:cs="PingFang SC" w:hint="eastAsia"/>
          <w:color w:val="1F9508"/>
          <w:kern w:val="0"/>
          <w:sz w:val="18"/>
          <w:szCs w:val="18"/>
        </w:rPr>
        <w:t>导出私钥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请选择主链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"Select the coin"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复制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"Copy"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私钥复制成功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"Private key copied successfully"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1F9508"/>
          <w:kern w:val="0"/>
          <w:sz w:val="18"/>
          <w:szCs w:val="18"/>
        </w:rPr>
        <w:t>//</w:t>
      </w:r>
      <w:r w:rsidRPr="00A72E4D">
        <w:rPr>
          <w:rFonts w:ascii="PingFang SC" w:eastAsia="PingFang SC" w:hAnsi="Menlo" w:cs="PingFang SC" w:hint="eastAsia"/>
          <w:color w:val="1F9508"/>
          <w:kern w:val="0"/>
          <w:sz w:val="18"/>
          <w:szCs w:val="18"/>
        </w:rPr>
        <w:t>修改密码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请输入旧密码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"Please enter old password"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请输入新密码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"Please enter new password"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重新输入新密码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"Please reenter new password"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两次密码不相同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"Two passwords are different"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密码修改成功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"Password changed successfully"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密码设置成功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"Password set successfully"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1F9508"/>
          <w:kern w:val="0"/>
          <w:sz w:val="18"/>
          <w:szCs w:val="18"/>
        </w:rPr>
        <w:t>//</w:t>
      </w:r>
      <w:r w:rsidRPr="00A72E4D">
        <w:rPr>
          <w:rFonts w:ascii="PingFang SC" w:eastAsia="PingFang SC" w:hAnsi="Menlo" w:cs="PingFang SC" w:hint="eastAsia"/>
          <w:color w:val="1F9508"/>
          <w:kern w:val="0"/>
          <w:sz w:val="18"/>
          <w:szCs w:val="18"/>
        </w:rPr>
        <w:t>创建钱包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创建钱包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"Create wallet"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中文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"Chinese"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"English"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"English"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请设置钱包名称！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"Please set your wallet name"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钱包名称已存在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"Wallet name already exist"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更换助记词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"Change seeds"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1F9508"/>
          <w:kern w:val="0"/>
          <w:sz w:val="18"/>
          <w:szCs w:val="18"/>
        </w:rPr>
        <w:t>//</w:t>
      </w:r>
      <w:r w:rsidRPr="00A72E4D">
        <w:rPr>
          <w:rFonts w:ascii="PingFang SC" w:eastAsia="PingFang SC" w:hAnsi="Menlo" w:cs="PingFang SC" w:hint="eastAsia"/>
          <w:color w:val="1F9508"/>
          <w:kern w:val="0"/>
          <w:sz w:val="18"/>
          <w:szCs w:val="18"/>
        </w:rPr>
        <w:t>导入钱包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请输入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"Please enter"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助记词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"seeds"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请输入英文助记词，用空格隔开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"Please enter seeds in English, and separate by space"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助记词已存在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"Seeds already exist"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助记词不存在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"Seeds does not exist"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钱包创建失败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"Wallet created unsuccessfully"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1F9508"/>
          <w:kern w:val="0"/>
          <w:sz w:val="18"/>
          <w:szCs w:val="18"/>
        </w:rPr>
        <w:t>//</w:t>
      </w:r>
      <w:r w:rsidRPr="00A72E4D">
        <w:rPr>
          <w:rFonts w:ascii="PingFang SC" w:eastAsia="PingFang SC" w:hAnsi="Menlo" w:cs="PingFang SC" w:hint="eastAsia"/>
          <w:color w:val="1F9508"/>
          <w:kern w:val="0"/>
          <w:sz w:val="18"/>
          <w:szCs w:val="18"/>
        </w:rPr>
        <w:t>消息中心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暂无消息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"No new message"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1F9508"/>
          <w:kern w:val="0"/>
          <w:sz w:val="18"/>
          <w:szCs w:val="18"/>
        </w:rPr>
        <w:t>//</w:t>
      </w:r>
      <w:r w:rsidRPr="00A72E4D">
        <w:rPr>
          <w:rFonts w:ascii="PingFang SC" w:eastAsia="PingFang SC" w:hAnsi="Menlo" w:cs="PingFang SC" w:hint="eastAsia"/>
          <w:color w:val="1F9508"/>
          <w:kern w:val="0"/>
          <w:sz w:val="18"/>
          <w:szCs w:val="18"/>
        </w:rPr>
        <w:t>分享下载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复制下载地址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"Copy download address"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分享下载地址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"Share download address"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分享至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"Share to"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1F9508"/>
          <w:kern w:val="0"/>
          <w:sz w:val="18"/>
          <w:szCs w:val="18"/>
        </w:rPr>
        <w:t>//</w:t>
      </w:r>
      <w:r w:rsidRPr="00A72E4D">
        <w:rPr>
          <w:rFonts w:ascii="PingFang SC" w:eastAsia="PingFang SC" w:hAnsi="Menlo" w:cs="PingFang SC" w:hint="eastAsia"/>
          <w:color w:val="1F9508"/>
          <w:kern w:val="0"/>
          <w:sz w:val="18"/>
          <w:szCs w:val="18"/>
        </w:rPr>
        <w:t>关于我们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币钱包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"Pwallet"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币钱包是一款移动端货币钱包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App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，旨在为用户提供安全，好用，功能强大数字资产管理工具。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=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"Pwallet is a mobile money wallet app designed to provide users with secure, easy-to-use, powerful digital asset management tools."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"W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钱包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"Wwallet"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"W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钱包是一款移动端货币钱包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App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，旨在为用户提供安全，好用，功能强大数字资产管理工具。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=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"Wwallet is a mobile money wallet app designed to provide users with secure, easy-to-use, powerful digital asset management tools."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豆子钱包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"Pwallet"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豆子钱包是一款移动端货币钱包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App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，旨在为用户提供安全，好用，功能强大数字资产管理工具。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=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"Pwallet is a mobile money wallet app designed to provide users with secure, easy-to-use, powerful digital asset management tools."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使用协议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"Agreement"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反馈建议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"Feedback"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1F9508"/>
          <w:kern w:val="0"/>
          <w:sz w:val="18"/>
          <w:szCs w:val="18"/>
        </w:rPr>
        <w:t>//</w:t>
      </w:r>
      <w:r w:rsidRPr="00A72E4D">
        <w:rPr>
          <w:rFonts w:ascii="PingFang SC" w:eastAsia="PingFang SC" w:hAnsi="Menlo" w:cs="PingFang SC" w:hint="eastAsia"/>
          <w:color w:val="1F9508"/>
          <w:kern w:val="0"/>
          <w:sz w:val="18"/>
          <w:szCs w:val="18"/>
        </w:rPr>
        <w:t>反馈建议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您的宝贵意见是我们进步的动力！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=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"Your valuable opinions are the driving force for our progress!"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还能输入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%lu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个字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"%lu characters remaining 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;  </w:t>
      </w:r>
      <w:r w:rsidRPr="00A72E4D">
        <w:rPr>
          <w:rFonts w:ascii="Menlo" w:eastAsia="PingFang SC" w:hAnsi="Menlo" w:cs="Menlo"/>
          <w:color w:val="1F9508"/>
          <w:kern w:val="0"/>
          <w:sz w:val="18"/>
          <w:szCs w:val="18"/>
        </w:rPr>
        <w:t>//%lu</w:t>
      </w:r>
      <w:r w:rsidRPr="00A72E4D">
        <w:rPr>
          <w:rFonts w:ascii="PingFang SC" w:eastAsia="PingFang SC" w:hAnsi="Menlo" w:cs="PingFang SC" w:hint="eastAsia"/>
          <w:color w:val="1F9508"/>
          <w:kern w:val="0"/>
          <w:sz w:val="18"/>
          <w:szCs w:val="18"/>
        </w:rPr>
        <w:t>是占位符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请留下您的邮箱、手机号或者微信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"Please leave your email, mobile phone or Wechat"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提交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"submit"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反馈成功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            = 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"submitted"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  <w:r w:rsidRPr="00A72E4D">
        <w:rPr>
          <w:rFonts w:ascii="PingFang SC" w:eastAsia="PingFang SC" w:hAnsi="Menlo" w:cs="PingFang SC" w:hint="eastAsia"/>
          <w:color w:val="C41A16"/>
          <w:kern w:val="0"/>
          <w:sz w:val="18"/>
          <w:szCs w:val="18"/>
        </w:rPr>
        <w:t>感谢您对币钱包的关注和支持，我们将会在第一时间认真处理您的反馈。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"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=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 xml:space="preserve">"Thank you for your attention and support on the </w:t>
      </w:r>
      <w:r>
        <w:rPr>
          <w:rFonts w:ascii="Menlo" w:eastAsia="PingFang SC" w:hAnsi="Menlo" w:cs="Menlo"/>
          <w:color w:val="C41A16"/>
          <w:kern w:val="0"/>
          <w:sz w:val="18"/>
          <w:szCs w:val="18"/>
        </w:rPr>
        <w:t>B</w:t>
      </w:r>
      <w:r w:rsidRPr="00A72E4D">
        <w:rPr>
          <w:rFonts w:ascii="Menlo" w:eastAsia="PingFang SC" w:hAnsi="Menlo" w:cs="Menlo"/>
          <w:color w:val="C41A16"/>
          <w:kern w:val="0"/>
          <w:sz w:val="18"/>
          <w:szCs w:val="18"/>
        </w:rPr>
        <w:t>wallet, we will take care of your feedback as soon as possible."</w:t>
      </w:r>
      <w:r w:rsidRPr="00A72E4D">
        <w:rPr>
          <w:rFonts w:ascii="Menlo" w:eastAsia="PingFang SC" w:hAnsi="Menlo" w:cs="Menlo"/>
          <w:color w:val="000000"/>
          <w:kern w:val="0"/>
          <w:sz w:val="18"/>
          <w:szCs w:val="18"/>
        </w:rPr>
        <w:t>;</w:t>
      </w: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</w:p>
    <w:p w:rsidR="00B04E59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ins w:id="185" w:author="毛毛球" w:date="2019-08-02T12:08:00Z"/>
          <w:rFonts w:ascii="宋体" w:eastAsia="宋体" w:hAnsi="宋体" w:cs="宋体"/>
          <w:kern w:val="0"/>
          <w:sz w:val="18"/>
          <w:szCs w:val="18"/>
        </w:rPr>
      </w:pPr>
      <w:ins w:id="186" w:author="毛毛球" w:date="2019-08-02T12:08:00Z">
        <w:r>
          <w:rPr>
            <w:rFonts w:ascii="Helvetica" w:eastAsia="PingFang SC" w:hAnsi="Helvetica" w:cs="Helvetica"/>
            <w:kern w:val="0"/>
            <w:sz w:val="18"/>
            <w:szCs w:val="18"/>
          </w:rPr>
          <w:t>//</w:t>
        </w:r>
        <w:r>
          <w:rPr>
            <w:rFonts w:ascii="宋体" w:eastAsia="宋体" w:hAnsi="宋体" w:cs="宋体" w:hint="eastAsia"/>
            <w:kern w:val="0"/>
            <w:sz w:val="18"/>
            <w:szCs w:val="18"/>
          </w:rPr>
          <w:t>托管账户手机验证</w:t>
        </w:r>
      </w:ins>
    </w:p>
    <w:p w:rsidR="00B04E59" w:rsidRPr="003A57DC" w:rsidRDefault="00B04E59" w:rsidP="003A57DC">
      <w:pPr>
        <w:numPr>
          <w:ins w:id="187" w:author="毛毛球" w:date="2019-08-02T12:08:00Z"/>
        </w:numPr>
        <w:tabs>
          <w:tab w:val="left" w:pos="1681"/>
        </w:tabs>
        <w:autoSpaceDE w:val="0"/>
        <w:autoSpaceDN w:val="0"/>
        <w:adjustRightInd w:val="0"/>
        <w:jc w:val="left"/>
        <w:rPr>
          <w:ins w:id="188" w:author="毛毛球" w:date="2019-08-02T12:08:00Z"/>
          <w:rFonts w:ascii="Helvetica" w:eastAsia="PingFang SC" w:hAnsi="Helvetica" w:cs="Helvetica"/>
          <w:kern w:val="0"/>
          <w:sz w:val="18"/>
          <w:szCs w:val="18"/>
        </w:rPr>
      </w:pPr>
      <w:ins w:id="189" w:author="毛毛球" w:date="2019-08-02T12:08:00Z">
        <w:r w:rsidRPr="003A57DC">
          <w:rPr>
            <w:rFonts w:ascii="Helvetica" w:eastAsia="PingFang SC" w:hAnsi="Helvetica" w:cs="Helvetica"/>
            <w:kern w:val="0"/>
            <w:sz w:val="18"/>
            <w:szCs w:val="18"/>
          </w:rPr>
          <w:t>1.</w:t>
        </w:r>
        <w:r w:rsidRPr="003A57DC">
          <w:rPr>
            <w:rFonts w:ascii="宋体" w:eastAsia="宋体" w:hAnsi="宋体" w:cs="宋体" w:hint="eastAsia"/>
            <w:kern w:val="0"/>
            <w:sz w:val="18"/>
            <w:szCs w:val="18"/>
          </w:rPr>
          <w:t>请输入</w:t>
        </w:r>
        <w:r w:rsidRPr="003A57DC">
          <w:rPr>
            <w:rFonts w:ascii="Helvetica" w:eastAsia="PingFang SC" w:hAnsi="Helvetica" w:cs="Helvetica"/>
            <w:kern w:val="0"/>
            <w:sz w:val="18"/>
            <w:szCs w:val="18"/>
          </w:rPr>
          <w:t>6</w:t>
        </w:r>
        <w:r w:rsidRPr="003A57DC">
          <w:rPr>
            <w:rFonts w:ascii="宋体" w:eastAsia="宋体" w:hAnsi="宋体" w:cs="宋体" w:hint="eastAsia"/>
            <w:kern w:val="0"/>
            <w:sz w:val="18"/>
            <w:szCs w:val="18"/>
          </w:rPr>
          <w:t>位原密码</w:t>
        </w:r>
      </w:ins>
    </w:p>
    <w:p w:rsidR="00B04E59" w:rsidRPr="003A57DC" w:rsidRDefault="00B04E59" w:rsidP="003A57DC">
      <w:pPr>
        <w:numPr>
          <w:ins w:id="190" w:author="毛毛球" w:date="2019-08-02T12:08:00Z"/>
        </w:numPr>
        <w:tabs>
          <w:tab w:val="left" w:pos="1681"/>
        </w:tabs>
        <w:autoSpaceDE w:val="0"/>
        <w:autoSpaceDN w:val="0"/>
        <w:adjustRightInd w:val="0"/>
        <w:jc w:val="left"/>
        <w:rPr>
          <w:ins w:id="191" w:author="毛毛球" w:date="2019-08-02T12:08:00Z"/>
          <w:rFonts w:ascii="Helvetica" w:eastAsia="PingFang SC" w:hAnsi="Helvetica" w:cs="Helvetica"/>
          <w:kern w:val="0"/>
          <w:sz w:val="18"/>
          <w:szCs w:val="18"/>
        </w:rPr>
      </w:pPr>
      <w:ins w:id="192" w:author="毛毛球" w:date="2019-08-02T12:08:00Z">
        <w:r w:rsidRPr="003A57DC">
          <w:rPr>
            <w:rFonts w:ascii="Helvetica" w:eastAsia="PingFang SC" w:hAnsi="Helvetica" w:cs="Helvetica"/>
            <w:kern w:val="0"/>
            <w:sz w:val="18"/>
            <w:szCs w:val="18"/>
          </w:rPr>
          <w:t>2.</w:t>
        </w:r>
        <w:r w:rsidRPr="003A57DC">
          <w:rPr>
            <w:rFonts w:ascii="宋体" w:eastAsia="宋体" w:hAnsi="宋体" w:cs="宋体" w:hint="eastAsia"/>
            <w:kern w:val="0"/>
            <w:sz w:val="18"/>
            <w:szCs w:val="18"/>
          </w:rPr>
          <w:t>忘记密码</w:t>
        </w:r>
      </w:ins>
    </w:p>
    <w:p w:rsidR="00B04E59" w:rsidRPr="003A57DC" w:rsidRDefault="00B04E59" w:rsidP="003A57DC">
      <w:pPr>
        <w:numPr>
          <w:ins w:id="193" w:author="毛毛球" w:date="2019-08-02T12:08:00Z"/>
        </w:numPr>
        <w:tabs>
          <w:tab w:val="left" w:pos="1681"/>
        </w:tabs>
        <w:autoSpaceDE w:val="0"/>
        <w:autoSpaceDN w:val="0"/>
        <w:adjustRightInd w:val="0"/>
        <w:jc w:val="left"/>
        <w:rPr>
          <w:ins w:id="194" w:author="毛毛球" w:date="2019-08-02T12:08:00Z"/>
          <w:rFonts w:ascii="Helvetica" w:eastAsia="PingFang SC" w:hAnsi="Helvetica" w:cs="Helvetica"/>
          <w:kern w:val="0"/>
          <w:sz w:val="18"/>
          <w:szCs w:val="18"/>
        </w:rPr>
      </w:pPr>
      <w:ins w:id="195" w:author="毛毛球" w:date="2019-08-02T12:08:00Z">
        <w:r w:rsidRPr="003A57DC">
          <w:rPr>
            <w:rFonts w:ascii="Helvetica" w:eastAsia="PingFang SC" w:hAnsi="Helvetica" w:cs="Helvetica"/>
            <w:kern w:val="0"/>
            <w:sz w:val="18"/>
            <w:szCs w:val="18"/>
          </w:rPr>
          <w:t>3.</w:t>
        </w:r>
        <w:r w:rsidRPr="003A57DC">
          <w:rPr>
            <w:rFonts w:ascii="宋体" w:eastAsia="宋体" w:hAnsi="宋体" w:cs="宋体" w:hint="eastAsia"/>
            <w:kern w:val="0"/>
            <w:sz w:val="18"/>
            <w:szCs w:val="18"/>
          </w:rPr>
          <w:t>请输入</w:t>
        </w:r>
        <w:r w:rsidRPr="003A57DC">
          <w:rPr>
            <w:rFonts w:ascii="Helvetica" w:eastAsia="PingFang SC" w:hAnsi="Helvetica" w:cs="Helvetica"/>
            <w:kern w:val="0"/>
            <w:sz w:val="18"/>
            <w:szCs w:val="18"/>
          </w:rPr>
          <w:t>******</w:t>
        </w:r>
        <w:r w:rsidRPr="003A57DC">
          <w:rPr>
            <w:rFonts w:ascii="宋体" w:eastAsia="宋体" w:hAnsi="宋体" w:cs="宋体" w:hint="eastAsia"/>
            <w:kern w:val="0"/>
            <w:sz w:val="18"/>
            <w:szCs w:val="18"/>
          </w:rPr>
          <w:t>收到的验证码</w:t>
        </w:r>
      </w:ins>
    </w:p>
    <w:p w:rsidR="00B04E59" w:rsidRPr="003A57DC" w:rsidRDefault="00B04E59" w:rsidP="003A57DC">
      <w:pPr>
        <w:numPr>
          <w:ins w:id="196" w:author="毛毛球" w:date="2019-08-02T12:08:00Z"/>
        </w:numPr>
        <w:tabs>
          <w:tab w:val="left" w:pos="1681"/>
        </w:tabs>
        <w:autoSpaceDE w:val="0"/>
        <w:autoSpaceDN w:val="0"/>
        <w:adjustRightInd w:val="0"/>
        <w:jc w:val="left"/>
        <w:rPr>
          <w:ins w:id="197" w:author="毛毛球" w:date="2019-08-02T12:08:00Z"/>
          <w:rFonts w:ascii="Helvetica" w:eastAsia="PingFang SC" w:hAnsi="Helvetica" w:cs="Helvetica"/>
          <w:kern w:val="0"/>
          <w:sz w:val="18"/>
          <w:szCs w:val="18"/>
        </w:rPr>
      </w:pPr>
      <w:ins w:id="198" w:author="毛毛球" w:date="2019-08-02T12:08:00Z">
        <w:r w:rsidRPr="003A57DC">
          <w:rPr>
            <w:rFonts w:ascii="Helvetica" w:eastAsia="PingFang SC" w:hAnsi="Helvetica" w:cs="Helvetica"/>
            <w:kern w:val="0"/>
            <w:sz w:val="18"/>
            <w:szCs w:val="18"/>
          </w:rPr>
          <w:t>4.</w:t>
        </w:r>
        <w:r w:rsidRPr="003A57DC">
          <w:rPr>
            <w:rFonts w:ascii="宋体" w:eastAsia="宋体" w:hAnsi="宋体" w:cs="宋体" w:hint="eastAsia"/>
            <w:kern w:val="0"/>
            <w:sz w:val="18"/>
            <w:szCs w:val="18"/>
          </w:rPr>
          <w:t>原密码修改</w:t>
        </w:r>
      </w:ins>
    </w:p>
    <w:p w:rsidR="00B04E59" w:rsidRPr="003A57DC" w:rsidRDefault="00B04E59" w:rsidP="003A57DC">
      <w:pPr>
        <w:numPr>
          <w:ins w:id="199" w:author="毛毛球" w:date="2019-08-02T12:08:00Z"/>
        </w:numPr>
        <w:tabs>
          <w:tab w:val="left" w:pos="1681"/>
        </w:tabs>
        <w:autoSpaceDE w:val="0"/>
        <w:autoSpaceDN w:val="0"/>
        <w:adjustRightInd w:val="0"/>
        <w:jc w:val="left"/>
        <w:rPr>
          <w:ins w:id="200" w:author="毛毛球" w:date="2019-08-02T12:08:00Z"/>
          <w:rFonts w:ascii="Helvetica" w:eastAsia="PingFang SC" w:hAnsi="Helvetica" w:cs="Helvetica"/>
          <w:kern w:val="0"/>
          <w:sz w:val="18"/>
          <w:szCs w:val="18"/>
        </w:rPr>
      </w:pPr>
      <w:ins w:id="201" w:author="毛毛球" w:date="2019-08-02T12:08:00Z">
        <w:r w:rsidRPr="003A57DC">
          <w:rPr>
            <w:rFonts w:ascii="Helvetica" w:eastAsia="PingFang SC" w:hAnsi="Helvetica" w:cs="Helvetica"/>
            <w:kern w:val="0"/>
            <w:sz w:val="18"/>
            <w:szCs w:val="18"/>
          </w:rPr>
          <w:t>5.</w:t>
        </w:r>
        <w:r w:rsidRPr="003A57DC">
          <w:rPr>
            <w:rFonts w:ascii="宋体" w:eastAsia="宋体" w:hAnsi="宋体" w:cs="宋体" w:hint="eastAsia"/>
            <w:kern w:val="0"/>
            <w:sz w:val="18"/>
            <w:szCs w:val="18"/>
          </w:rPr>
          <w:t>请为账号</w:t>
        </w:r>
        <w:r w:rsidRPr="003A57DC">
          <w:rPr>
            <w:rFonts w:ascii="Helvetica" w:eastAsia="PingFang SC" w:hAnsi="Helvetica" w:cs="Helvetica"/>
            <w:kern w:val="0"/>
            <w:sz w:val="18"/>
            <w:szCs w:val="18"/>
          </w:rPr>
          <w:t>*****</w:t>
        </w:r>
        <w:r w:rsidRPr="003A57DC">
          <w:rPr>
            <w:rFonts w:ascii="宋体" w:eastAsia="宋体" w:hAnsi="宋体" w:cs="宋体" w:hint="eastAsia"/>
            <w:kern w:val="0"/>
            <w:sz w:val="18"/>
            <w:szCs w:val="18"/>
          </w:rPr>
          <w:t>设置</w:t>
        </w:r>
        <w:r w:rsidRPr="003A57DC">
          <w:rPr>
            <w:rFonts w:ascii="Helvetica" w:eastAsia="PingFang SC" w:hAnsi="Helvetica" w:cs="Helvetica"/>
            <w:kern w:val="0"/>
            <w:sz w:val="18"/>
            <w:szCs w:val="18"/>
          </w:rPr>
          <w:t>6</w:t>
        </w:r>
        <w:r w:rsidRPr="003A57DC">
          <w:rPr>
            <w:rFonts w:ascii="宋体" w:eastAsia="宋体" w:hAnsi="宋体" w:cs="宋体" w:hint="eastAsia"/>
            <w:kern w:val="0"/>
            <w:sz w:val="18"/>
            <w:szCs w:val="18"/>
          </w:rPr>
          <w:t>位数字支付密码</w:t>
        </w:r>
      </w:ins>
    </w:p>
    <w:p w:rsidR="00B04E59" w:rsidRPr="003A57DC" w:rsidRDefault="00B04E59" w:rsidP="003A57DC">
      <w:pPr>
        <w:numPr>
          <w:ins w:id="202" w:author="毛毛球" w:date="2019-08-02T12:08:00Z"/>
        </w:numPr>
        <w:tabs>
          <w:tab w:val="left" w:pos="1681"/>
        </w:tabs>
        <w:autoSpaceDE w:val="0"/>
        <w:autoSpaceDN w:val="0"/>
        <w:adjustRightInd w:val="0"/>
        <w:jc w:val="left"/>
        <w:rPr>
          <w:ins w:id="203" w:author="毛毛球" w:date="2019-08-02T12:08:00Z"/>
          <w:rFonts w:ascii="Helvetica" w:eastAsia="PingFang SC" w:hAnsi="Helvetica" w:cs="Helvetica"/>
          <w:kern w:val="0"/>
          <w:sz w:val="18"/>
          <w:szCs w:val="18"/>
        </w:rPr>
      </w:pPr>
      <w:ins w:id="204" w:author="毛毛球" w:date="2019-08-02T12:08:00Z">
        <w:r w:rsidRPr="003A57DC">
          <w:rPr>
            <w:rFonts w:ascii="Helvetica" w:eastAsia="PingFang SC" w:hAnsi="Helvetica" w:cs="Helvetica"/>
            <w:kern w:val="0"/>
            <w:sz w:val="18"/>
            <w:szCs w:val="18"/>
          </w:rPr>
          <w:t>6.</w:t>
        </w:r>
        <w:r w:rsidRPr="003A57DC">
          <w:rPr>
            <w:rFonts w:ascii="宋体" w:eastAsia="宋体" w:hAnsi="宋体" w:cs="宋体" w:hint="eastAsia"/>
            <w:kern w:val="0"/>
            <w:sz w:val="18"/>
            <w:szCs w:val="18"/>
          </w:rPr>
          <w:t>确认支付密码</w:t>
        </w:r>
        <w:r w:rsidRPr="003A57DC">
          <w:rPr>
            <w:rFonts w:ascii="Helvetica" w:eastAsia="PingFang SC" w:hAnsi="Helvetica" w:cs="Helvetica"/>
            <w:kern w:val="0"/>
            <w:sz w:val="18"/>
            <w:szCs w:val="18"/>
          </w:rPr>
          <w:t xml:space="preserve"> </w:t>
        </w:r>
      </w:ins>
    </w:p>
    <w:p w:rsidR="00B04E59" w:rsidRPr="003A57DC" w:rsidRDefault="00B04E59" w:rsidP="003A57DC">
      <w:pPr>
        <w:numPr>
          <w:ins w:id="205" w:author="毛毛球" w:date="2019-08-02T12:08:00Z"/>
        </w:numPr>
        <w:tabs>
          <w:tab w:val="left" w:pos="1681"/>
        </w:tabs>
        <w:autoSpaceDE w:val="0"/>
        <w:autoSpaceDN w:val="0"/>
        <w:adjustRightInd w:val="0"/>
        <w:jc w:val="left"/>
        <w:rPr>
          <w:ins w:id="206" w:author="毛毛球" w:date="2019-08-02T12:08:00Z"/>
          <w:rFonts w:ascii="Helvetica" w:eastAsia="PingFang SC" w:hAnsi="Helvetica" w:cs="Helvetica"/>
          <w:kern w:val="0"/>
          <w:sz w:val="18"/>
          <w:szCs w:val="18"/>
        </w:rPr>
      </w:pPr>
      <w:ins w:id="207" w:author="毛毛球" w:date="2019-08-02T12:08:00Z">
        <w:r w:rsidRPr="003A57DC">
          <w:rPr>
            <w:rFonts w:ascii="Helvetica" w:eastAsia="PingFang SC" w:hAnsi="Helvetica" w:cs="Helvetica"/>
            <w:kern w:val="0"/>
            <w:sz w:val="18"/>
            <w:szCs w:val="18"/>
          </w:rPr>
          <w:t>7.</w:t>
        </w:r>
        <w:r w:rsidRPr="003A57DC">
          <w:rPr>
            <w:rFonts w:ascii="宋体" w:eastAsia="宋体" w:hAnsi="宋体" w:cs="宋体" w:hint="eastAsia"/>
            <w:kern w:val="0"/>
            <w:sz w:val="18"/>
            <w:szCs w:val="18"/>
          </w:rPr>
          <w:t>两次输入不一致</w:t>
        </w:r>
      </w:ins>
    </w:p>
    <w:p w:rsidR="00B04E59" w:rsidRPr="003A57DC" w:rsidRDefault="00B04E59" w:rsidP="003A57DC">
      <w:pPr>
        <w:numPr>
          <w:ins w:id="208" w:author="毛毛球" w:date="2019-08-02T12:08:00Z"/>
        </w:numPr>
        <w:tabs>
          <w:tab w:val="left" w:pos="1681"/>
        </w:tabs>
        <w:autoSpaceDE w:val="0"/>
        <w:autoSpaceDN w:val="0"/>
        <w:adjustRightInd w:val="0"/>
        <w:jc w:val="left"/>
        <w:rPr>
          <w:ins w:id="209" w:author="毛毛球" w:date="2019-08-02T12:08:00Z"/>
          <w:rFonts w:ascii="Helvetica" w:eastAsia="PingFang SC" w:hAnsi="Helvetica" w:cs="Helvetica"/>
          <w:kern w:val="0"/>
          <w:sz w:val="18"/>
          <w:szCs w:val="18"/>
        </w:rPr>
      </w:pPr>
      <w:ins w:id="210" w:author="毛毛球" w:date="2019-08-02T12:08:00Z">
        <w:r w:rsidRPr="003A57DC">
          <w:rPr>
            <w:rFonts w:ascii="Helvetica" w:eastAsia="PingFang SC" w:hAnsi="Helvetica" w:cs="Helvetica"/>
            <w:kern w:val="0"/>
            <w:sz w:val="18"/>
            <w:szCs w:val="18"/>
          </w:rPr>
          <w:t>8.</w:t>
        </w:r>
        <w:r w:rsidRPr="003A57DC">
          <w:rPr>
            <w:rFonts w:ascii="宋体" w:eastAsia="宋体" w:hAnsi="宋体" w:cs="宋体" w:hint="eastAsia"/>
            <w:kern w:val="0"/>
            <w:sz w:val="18"/>
            <w:szCs w:val="18"/>
          </w:rPr>
          <w:t>修改成功</w:t>
        </w:r>
      </w:ins>
    </w:p>
    <w:p w:rsidR="00B04E59" w:rsidRPr="003A57DC" w:rsidRDefault="00B04E59" w:rsidP="003A57DC">
      <w:pPr>
        <w:numPr>
          <w:ins w:id="211" w:author="毛毛球" w:date="2019-08-02T12:08:00Z"/>
        </w:numPr>
        <w:tabs>
          <w:tab w:val="left" w:pos="1681"/>
        </w:tabs>
        <w:autoSpaceDE w:val="0"/>
        <w:autoSpaceDN w:val="0"/>
        <w:adjustRightInd w:val="0"/>
        <w:jc w:val="left"/>
        <w:rPr>
          <w:ins w:id="212" w:author="毛毛球" w:date="2019-08-02T12:08:00Z"/>
          <w:rFonts w:ascii="Helvetica" w:eastAsia="PingFang SC" w:hAnsi="Helvetica" w:cs="Helvetica"/>
          <w:kern w:val="0"/>
          <w:sz w:val="18"/>
          <w:szCs w:val="18"/>
        </w:rPr>
      </w:pPr>
      <w:ins w:id="213" w:author="毛毛球" w:date="2019-08-02T12:08:00Z">
        <w:r w:rsidRPr="003A57DC">
          <w:rPr>
            <w:rFonts w:ascii="Helvetica" w:eastAsia="PingFang SC" w:hAnsi="Helvetica" w:cs="Helvetica"/>
            <w:kern w:val="0"/>
            <w:sz w:val="18"/>
            <w:szCs w:val="18"/>
          </w:rPr>
          <w:t>9.</w:t>
        </w:r>
        <w:r w:rsidRPr="003A57DC">
          <w:rPr>
            <w:rFonts w:ascii="宋体" w:eastAsia="宋体" w:hAnsi="宋体" w:cs="宋体" w:hint="eastAsia"/>
            <w:kern w:val="0"/>
            <w:sz w:val="18"/>
            <w:szCs w:val="18"/>
          </w:rPr>
          <w:t>短信已发送</w:t>
        </w:r>
        <w:r w:rsidRPr="003A57DC">
          <w:rPr>
            <w:rFonts w:ascii="Malgun Gothic Semilight" w:eastAsia="Malgun Gothic Semilight" w:hAnsi="Malgun Gothic Semilight" w:cs="Malgun Gothic Semilight" w:hint="eastAsia"/>
            <w:kern w:val="0"/>
            <w:sz w:val="18"/>
            <w:szCs w:val="18"/>
          </w:rPr>
          <w:t>，</w:t>
        </w:r>
        <w:r w:rsidRPr="003A57DC">
          <w:rPr>
            <w:rFonts w:ascii="宋体" w:eastAsia="宋体" w:hAnsi="宋体" w:cs="宋体" w:hint="eastAsia"/>
            <w:kern w:val="0"/>
            <w:sz w:val="18"/>
            <w:szCs w:val="18"/>
          </w:rPr>
          <w:t>请耐心查收</w:t>
        </w:r>
        <w:r w:rsidRPr="003A57DC">
          <w:rPr>
            <w:rFonts w:ascii="Malgun Gothic Semilight" w:eastAsia="Malgun Gothic Semilight" w:hAnsi="Malgun Gothic Semilight" w:cs="Malgun Gothic Semilight" w:hint="eastAsia"/>
            <w:kern w:val="0"/>
            <w:sz w:val="18"/>
            <w:szCs w:val="18"/>
          </w:rPr>
          <w:t>。</w:t>
        </w:r>
      </w:ins>
    </w:p>
    <w:p w:rsidR="00B04E59" w:rsidRPr="003A57DC" w:rsidRDefault="00B04E59" w:rsidP="003A57DC">
      <w:pPr>
        <w:numPr>
          <w:ins w:id="214" w:author="毛毛球" w:date="2019-08-02T12:08:00Z"/>
        </w:num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  <w:ins w:id="215" w:author="毛毛球" w:date="2019-08-02T12:08:00Z">
        <w:r w:rsidRPr="003A57DC">
          <w:rPr>
            <w:rFonts w:ascii="Helvetica" w:eastAsia="PingFang SC" w:hAnsi="Helvetica" w:cs="Helvetica"/>
            <w:kern w:val="0"/>
            <w:sz w:val="18"/>
            <w:szCs w:val="18"/>
          </w:rPr>
          <w:t>10.</w:t>
        </w:r>
        <w:r w:rsidRPr="003A57DC">
          <w:rPr>
            <w:rFonts w:ascii="宋体" w:eastAsia="宋体" w:hAnsi="宋体" w:cs="宋体" w:hint="eastAsia"/>
            <w:kern w:val="0"/>
            <w:sz w:val="18"/>
            <w:szCs w:val="18"/>
          </w:rPr>
          <w:t>验证码错误</w:t>
        </w:r>
        <w:r w:rsidRPr="003A57DC">
          <w:rPr>
            <w:rFonts w:ascii="Malgun Gothic Semilight" w:eastAsia="Malgun Gothic Semilight" w:hAnsi="Malgun Gothic Semilight" w:cs="Malgun Gothic Semilight" w:hint="eastAsia"/>
            <w:kern w:val="0"/>
            <w:sz w:val="18"/>
            <w:szCs w:val="18"/>
          </w:rPr>
          <w:t>。</w:t>
        </w:r>
      </w:ins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</w:p>
    <w:p w:rsidR="00B04E59" w:rsidRPr="00A72E4D" w:rsidRDefault="00B04E59" w:rsidP="00A72E4D">
      <w:pPr>
        <w:tabs>
          <w:tab w:val="left" w:pos="1681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18"/>
          <w:szCs w:val="18"/>
        </w:rPr>
      </w:pPr>
    </w:p>
    <w:p w:rsidR="00B04E59" w:rsidRPr="00A72E4D" w:rsidRDefault="00B04E59">
      <w:pPr>
        <w:rPr>
          <w:sz w:val="18"/>
          <w:szCs w:val="18"/>
        </w:rPr>
      </w:pPr>
    </w:p>
    <w:sectPr w:rsidR="00B04E59" w:rsidRPr="00A72E4D" w:rsidSect="00E862C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4E59" w:rsidRDefault="00B04E59" w:rsidP="00A854C9">
      <w:r>
        <w:separator/>
      </w:r>
    </w:p>
  </w:endnote>
  <w:endnote w:type="continuationSeparator" w:id="0">
    <w:p w:rsidR="00B04E59" w:rsidRDefault="00B04E59" w:rsidP="00A854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ang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altName w:val="Lucida Console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ingFang SC">
    <w:altName w:val="Malgun Gothic Semilight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4E59" w:rsidRDefault="00B04E5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4E59" w:rsidRDefault="00B04E5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4E59" w:rsidRDefault="00B04E5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4E59" w:rsidRDefault="00B04E59" w:rsidP="00A854C9">
      <w:r>
        <w:separator/>
      </w:r>
    </w:p>
  </w:footnote>
  <w:footnote w:type="continuationSeparator" w:id="0">
    <w:p w:rsidR="00B04E59" w:rsidRDefault="00B04E59" w:rsidP="00A854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4E59" w:rsidRDefault="00B04E5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4E59" w:rsidRDefault="00B04E59" w:rsidP="00B04E59">
    <w:pPr>
      <w:pStyle w:val="Header"/>
      <w:pBdr>
        <w:bottom w:val="none" w:sz="0" w:space="0" w:color="auto"/>
      </w:pBdr>
      <w:pPrChange w:id="216" w:author="毛毛球" w:date="2019-08-02T12:06:00Z">
        <w:pPr>
          <w:pStyle w:val="Header"/>
        </w:pPr>
      </w:pPrChange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4E59" w:rsidRDefault="00B04E5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2E4D"/>
    <w:rsid w:val="0003106A"/>
    <w:rsid w:val="00296E0F"/>
    <w:rsid w:val="003050AA"/>
    <w:rsid w:val="003A57DC"/>
    <w:rsid w:val="004553EA"/>
    <w:rsid w:val="004B22AB"/>
    <w:rsid w:val="005321EC"/>
    <w:rsid w:val="00592231"/>
    <w:rsid w:val="006443EA"/>
    <w:rsid w:val="00690001"/>
    <w:rsid w:val="006A24B6"/>
    <w:rsid w:val="00814037"/>
    <w:rsid w:val="009F7700"/>
    <w:rsid w:val="00A25F75"/>
    <w:rsid w:val="00A303CD"/>
    <w:rsid w:val="00A72E4D"/>
    <w:rsid w:val="00A854C9"/>
    <w:rsid w:val="00AA594D"/>
    <w:rsid w:val="00B04E59"/>
    <w:rsid w:val="00BD599E"/>
    <w:rsid w:val="00C36A01"/>
    <w:rsid w:val="00DB0155"/>
    <w:rsid w:val="00E14882"/>
    <w:rsid w:val="00E23ACD"/>
    <w:rsid w:val="00E862C2"/>
    <w:rsid w:val="00E92173"/>
    <w:rsid w:val="00EF1CE2"/>
    <w:rsid w:val="00F27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等线" w:eastAsia="等线" w:hAnsi="等线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ACD"/>
    <w:pPr>
      <w:widowControl w:val="0"/>
      <w:jc w:val="both"/>
    </w:pPr>
    <w:rPr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854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A854C9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A854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A854C9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4B22AB"/>
    <w:rPr>
      <w:rFonts w:ascii="宋体" w:eastAsia="宋体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B22AB"/>
    <w:rPr>
      <w:rFonts w:ascii="宋体" w:eastAsia="宋体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48</TotalTime>
  <Pages>8</Pages>
  <Words>2579</Words>
  <Characters>14705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57150718@qq.com</dc:creator>
  <cp:keywords/>
  <dc:description/>
  <cp:lastModifiedBy>毛毛球</cp:lastModifiedBy>
  <cp:revision>5</cp:revision>
  <dcterms:created xsi:type="dcterms:W3CDTF">2019-04-17T07:08:00Z</dcterms:created>
  <dcterms:modified xsi:type="dcterms:W3CDTF">2019-08-02T04:09:00Z</dcterms:modified>
</cp:coreProperties>
</file>